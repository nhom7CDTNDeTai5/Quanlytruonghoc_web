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93B" w:rsidRDefault="008C693B" w:rsidP="003F4C5E">
      <w:pPr>
        <w:spacing w:after="0" w:line="26" w:lineRule="atLeast"/>
        <w:jc w:val="center"/>
        <w:rPr>
          <w:b/>
          <w:sz w:val="27"/>
          <w:szCs w:val="27"/>
        </w:rPr>
      </w:pPr>
    </w:p>
    <w:p w:rsidR="003F4C5E" w:rsidRPr="00F720FC" w:rsidRDefault="003F4C5E" w:rsidP="003F4C5E">
      <w:pPr>
        <w:spacing w:after="0" w:line="26" w:lineRule="atLeast"/>
        <w:jc w:val="center"/>
        <w:rPr>
          <w:b/>
          <w:sz w:val="32"/>
          <w:szCs w:val="32"/>
        </w:rPr>
      </w:pPr>
      <w:r w:rsidRPr="00F720FC">
        <w:rPr>
          <w:b/>
          <w:sz w:val="32"/>
          <w:szCs w:val="32"/>
        </w:rPr>
        <w:t>Trường Đại học Sư Phạm Hà Nội</w:t>
      </w:r>
    </w:p>
    <w:p w:rsidR="003F4C5E" w:rsidRPr="00F720FC" w:rsidRDefault="003F4C5E" w:rsidP="003F4C5E">
      <w:pPr>
        <w:spacing w:after="0" w:line="26" w:lineRule="atLeast"/>
        <w:jc w:val="center"/>
        <w:rPr>
          <w:b/>
          <w:sz w:val="32"/>
          <w:szCs w:val="32"/>
        </w:rPr>
      </w:pPr>
      <w:r w:rsidRPr="00F720FC">
        <w:rPr>
          <w:b/>
          <w:sz w:val="32"/>
          <w:szCs w:val="32"/>
        </w:rPr>
        <w:t>Khoa Công nghệ Thông tin</w:t>
      </w:r>
    </w:p>
    <w:p w:rsidR="003F4C5E" w:rsidRPr="00E26A33" w:rsidRDefault="003F4C5E" w:rsidP="003F4C5E">
      <w:pPr>
        <w:spacing w:after="0" w:line="26" w:lineRule="atLeast"/>
        <w:jc w:val="center"/>
        <w:rPr>
          <w:b/>
          <w:sz w:val="27"/>
          <w:szCs w:val="27"/>
        </w:rPr>
      </w:pPr>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Pr="00E26A33" w:rsidRDefault="00E16681"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center"/>
        <w:rPr>
          <w:b/>
          <w:sz w:val="27"/>
          <w:szCs w:val="27"/>
        </w:rPr>
      </w:pPr>
      <w:r w:rsidRPr="00E26A33">
        <w:rPr>
          <w:b/>
          <w:noProof/>
          <w:sz w:val="27"/>
          <w:szCs w:val="27"/>
          <w:lang w:val="vi-VN" w:eastAsia="ja-JP"/>
        </w:rPr>
        <w:drawing>
          <wp:inline distT="0" distB="0" distL="0" distR="0" wp14:anchorId="3D326D97" wp14:editId="52A31DCF">
            <wp:extent cx="190500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590675"/>
                    </a:xfrm>
                    <a:prstGeom prst="rect">
                      <a:avLst/>
                    </a:prstGeom>
                  </pic:spPr>
                </pic:pic>
              </a:graphicData>
            </a:graphic>
          </wp:inline>
        </w:drawing>
      </w:r>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E16681" w:rsidRPr="00E26A33" w:rsidRDefault="00E16681" w:rsidP="003F4C5E">
      <w:pPr>
        <w:spacing w:after="0" w:line="26" w:lineRule="atLeast"/>
        <w:jc w:val="both"/>
        <w:rPr>
          <w:b/>
          <w:sz w:val="27"/>
          <w:szCs w:val="27"/>
        </w:rPr>
      </w:pPr>
    </w:p>
    <w:p w:rsidR="003F4C5E" w:rsidRPr="00E26A33" w:rsidRDefault="003F4C5E" w:rsidP="003F4C5E">
      <w:pPr>
        <w:spacing w:after="0" w:line="26" w:lineRule="atLeast"/>
        <w:jc w:val="center"/>
        <w:rPr>
          <w:b/>
          <w:sz w:val="27"/>
          <w:szCs w:val="27"/>
        </w:rPr>
      </w:pPr>
    </w:p>
    <w:p w:rsidR="003F4C5E" w:rsidRPr="00E26A33" w:rsidRDefault="003F4C5E" w:rsidP="003F4C5E">
      <w:pPr>
        <w:spacing w:after="0" w:line="26" w:lineRule="atLeast"/>
        <w:jc w:val="center"/>
        <w:rPr>
          <w:b/>
          <w:sz w:val="27"/>
          <w:szCs w:val="27"/>
        </w:rPr>
      </w:pPr>
      <w:r w:rsidRPr="00E26A33">
        <w:rPr>
          <w:b/>
          <w:sz w:val="27"/>
          <w:szCs w:val="27"/>
        </w:rPr>
        <w:t>&lt;HỆ THỐNG QUẢ</w:t>
      </w:r>
      <w:r>
        <w:rPr>
          <w:b/>
          <w:sz w:val="27"/>
          <w:szCs w:val="27"/>
        </w:rPr>
        <w:t>N LÝ TRƯỜNG HỌC</w:t>
      </w:r>
      <w:r w:rsidRPr="00E26A33">
        <w:rPr>
          <w:b/>
          <w:sz w:val="27"/>
          <w:szCs w:val="27"/>
        </w:rPr>
        <w:t>&gt;</w:t>
      </w:r>
    </w:p>
    <w:p w:rsidR="003F4C5E" w:rsidRPr="00E26A33" w:rsidRDefault="003F4C5E" w:rsidP="003F4C5E">
      <w:pPr>
        <w:spacing w:after="0" w:line="26" w:lineRule="atLeast"/>
        <w:jc w:val="center"/>
        <w:rPr>
          <w:b/>
          <w:sz w:val="27"/>
          <w:szCs w:val="27"/>
        </w:rPr>
      </w:pPr>
    </w:p>
    <w:p w:rsidR="003F4C5E" w:rsidRPr="00E26A33" w:rsidRDefault="003F4C5E" w:rsidP="003F4C5E">
      <w:pPr>
        <w:spacing w:after="0" w:line="26" w:lineRule="atLeast"/>
        <w:jc w:val="center"/>
        <w:rPr>
          <w:b/>
          <w:sz w:val="27"/>
          <w:szCs w:val="27"/>
        </w:rPr>
      </w:pPr>
      <w:r>
        <w:rPr>
          <w:b/>
          <w:sz w:val="27"/>
          <w:szCs w:val="27"/>
        </w:rPr>
        <w:t>TÀI LIỆU ĐẶC TẢ USECASE</w:t>
      </w: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3F4C5E" w:rsidRPr="00E26A33" w:rsidRDefault="003F4C5E" w:rsidP="003F4C5E">
      <w:pPr>
        <w:spacing w:after="0" w:line="26" w:lineRule="atLeast"/>
        <w:jc w:val="both"/>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E16681" w:rsidRDefault="00E16681" w:rsidP="00E16681">
      <w:pPr>
        <w:keepNext/>
        <w:jc w:val="center"/>
        <w:outlineLvl w:val="1"/>
        <w:rPr>
          <w:b/>
          <w:sz w:val="27"/>
          <w:szCs w:val="27"/>
        </w:rPr>
      </w:pPr>
    </w:p>
    <w:p w:rsidR="008C693B" w:rsidRPr="00114DDF" w:rsidRDefault="008C693B" w:rsidP="008C693B">
      <w:pPr>
        <w:keepNext/>
        <w:jc w:val="center"/>
        <w:outlineLvl w:val="1"/>
        <w:rPr>
          <w:b/>
          <w:rPrChange w:id="0" w:author="thinh nguyen" w:date="2018-04-22T18:02:00Z">
            <w:rPr>
              <w:b/>
              <w:lang w:val="fr-FR"/>
            </w:rPr>
          </w:rPrChange>
        </w:rPr>
      </w:pPr>
      <w:bookmarkStart w:id="1" w:name="_Toc512036282"/>
      <w:r w:rsidRPr="00E26A33">
        <w:rPr>
          <w:b/>
          <w:sz w:val="27"/>
          <w:szCs w:val="27"/>
        </w:rPr>
        <w:t>&lt;Hà Nộ</w:t>
      </w:r>
      <w:r>
        <w:rPr>
          <w:b/>
          <w:sz w:val="27"/>
          <w:szCs w:val="27"/>
        </w:rPr>
        <w:t>i, 10</w:t>
      </w:r>
      <w:r w:rsidRPr="00E26A33">
        <w:rPr>
          <w:b/>
          <w:sz w:val="27"/>
          <w:szCs w:val="27"/>
        </w:rPr>
        <w:t>/2017&gt;</w:t>
      </w:r>
      <w:bookmarkEnd w:id="1"/>
    </w:p>
    <w:p w:rsidR="00E16681" w:rsidRDefault="00E16681" w:rsidP="00E16681">
      <w:pPr>
        <w:keepNext/>
        <w:jc w:val="center"/>
        <w:outlineLvl w:val="1"/>
        <w:rPr>
          <w:b/>
          <w:sz w:val="27"/>
          <w:szCs w:val="27"/>
        </w:rPr>
      </w:pPr>
    </w:p>
    <w:p w:rsidR="003F4C5E" w:rsidRDefault="003F4C5E" w:rsidP="003F4C5E">
      <w:pPr>
        <w:spacing w:after="0" w:line="26" w:lineRule="atLeast"/>
        <w:jc w:val="both"/>
        <w:rPr>
          <w:b/>
          <w:sz w:val="27"/>
          <w:szCs w:val="27"/>
        </w:rPr>
      </w:pPr>
    </w:p>
    <w:p w:rsidR="00E16681" w:rsidRDefault="00E16681" w:rsidP="003F4C5E">
      <w:pPr>
        <w:spacing w:after="0" w:line="26" w:lineRule="atLeast"/>
        <w:jc w:val="both"/>
        <w:rPr>
          <w:b/>
          <w:sz w:val="27"/>
          <w:szCs w:val="27"/>
        </w:rPr>
      </w:pPr>
    </w:p>
    <w:p w:rsidR="00542FB0" w:rsidRPr="004309BF" w:rsidRDefault="00542FB0" w:rsidP="004309BF">
      <w:pPr>
        <w:pStyle w:val="Heading1"/>
        <w:numPr>
          <w:ilvl w:val="0"/>
          <w:numId w:val="3"/>
        </w:numPr>
        <w:rPr>
          <w:rFonts w:ascii="Times New Roman" w:hAnsi="Times New Roman" w:cs="Times New Roman"/>
          <w:color w:val="auto"/>
          <w:lang w:eastAsia="vi-VN"/>
        </w:rPr>
      </w:pPr>
      <w:bookmarkStart w:id="2" w:name="_Toc512036283"/>
      <w:r w:rsidRPr="004309BF">
        <w:rPr>
          <w:rFonts w:ascii="Times New Roman" w:hAnsi="Times New Roman" w:cs="Times New Roman"/>
          <w:color w:val="auto"/>
          <w:lang w:eastAsia="vi-VN"/>
        </w:rPr>
        <w:lastRenderedPageBreak/>
        <w:t>Usecase Tổng quát</w:t>
      </w:r>
      <w:bookmarkEnd w:id="2"/>
    </w:p>
    <w:p w:rsidR="00542FB0" w:rsidRDefault="00542FB0" w:rsidP="00542FB0">
      <w:pPr>
        <w:pStyle w:val="ListParagraph"/>
        <w:keepNext/>
        <w:ind w:left="-426"/>
        <w:outlineLvl w:val="1"/>
        <w:rPr>
          <w:b/>
          <w:bCs/>
          <w:lang w:eastAsia="vi-VN"/>
        </w:rPr>
      </w:pPr>
      <w:bookmarkStart w:id="3" w:name="_Toc512036284"/>
      <w:r>
        <w:rPr>
          <w:b/>
          <w:bCs/>
          <w:noProof/>
          <w:lang w:val="vi-VN" w:eastAsia="ja-JP"/>
        </w:rPr>
        <w:drawing>
          <wp:inline distT="0" distB="0" distL="0" distR="0" wp14:anchorId="58470E24" wp14:editId="38F65238">
            <wp:extent cx="5752465" cy="474218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4742180"/>
                    </a:xfrm>
                    <a:prstGeom prst="rect">
                      <a:avLst/>
                    </a:prstGeom>
                    <a:noFill/>
                    <a:ln>
                      <a:noFill/>
                    </a:ln>
                  </pic:spPr>
                </pic:pic>
              </a:graphicData>
            </a:graphic>
          </wp:inline>
        </w:drawing>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4" w:author="thinh nguyen" w:date="2018-04-22T18:03:00Z">
                  <w:rPr>
                    <w:lang w:val="fr-FR"/>
                  </w:rPr>
                </w:rPrChange>
              </w:rPr>
            </w:pPr>
            <w:r w:rsidRPr="00114DDF">
              <w:rPr>
                <w:rPrChange w:id="5" w:author="thinh nguyen" w:date="2018-04-22T18:03:00Z">
                  <w:rPr>
                    <w:lang w:val="fr-FR"/>
                  </w:rPr>
                </w:rPrChange>
              </w:rPr>
              <w:t xml:space="preserve">Tên Use Case: </w:t>
            </w:r>
            <w:r w:rsidR="000C2813">
              <w:rPr>
                <w:b/>
                <w:bCs/>
                <w:lang w:eastAsia="vi-VN"/>
              </w:rPr>
              <w:t>Tổng quát</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r w:rsidR="00E538C8">
              <w:rPr>
                <w:lang w:val="pt-BR"/>
              </w:rPr>
              <w:t>Giáo viên, học sinh</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Pr="00CB6DD5">
              <w:t xml:space="preserve"> thực hiệ</w:t>
            </w:r>
            <w:r w:rsidR="00E538C8">
              <w:t>n tất cả các chức năng của hệ thống; giáo viên được thực hiện một số chức năng trong quản lý thời khóa biểu, quản lý học lực/  hạnh kiểm, quản lý lớp học, quản lý slide; học sinh được thực hiện một số chức năng trong quản lý thời khóa biểu, quản lý học lực/ hạnh kiểm, quản lý đăng ký học.</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E4562C">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sidR="00E4562C">
              <w:rPr>
                <w:rFonts w:ascii="Times New Roman" w:hAnsi="Times New Roman"/>
                <w:szCs w:val="26"/>
                <w:lang w:val="en-US"/>
              </w:rPr>
              <w:t xml:space="preserve">tìm kiếm, </w:t>
            </w:r>
            <w:r>
              <w:rPr>
                <w:rFonts w:ascii="Times New Roman" w:hAnsi="Times New Roman"/>
                <w:szCs w:val="26"/>
                <w:lang w:val="en-US"/>
              </w:rPr>
              <w:t>thêm</w:t>
            </w:r>
            <w:r w:rsidRPr="00A41A4C">
              <w:rPr>
                <w:rFonts w:ascii="Times New Roman" w:hAnsi="Times New Roman"/>
                <w:szCs w:val="26"/>
                <w:lang w:val="en-US"/>
              </w:rPr>
              <w:t xml:space="preserve"> </w:t>
            </w:r>
            <w:r w:rsidR="00E4562C">
              <w:rPr>
                <w:rFonts w:ascii="Times New Roman" w:hAnsi="Times New Roman"/>
                <w:szCs w:val="26"/>
                <w:lang w:val="en-US"/>
              </w:rPr>
              <w:t xml:space="preserve">mới, xem, sửa, xóa  thời khóa biểu của các lớp trong </w:t>
            </w:r>
            <w:r>
              <w:rPr>
                <w:rFonts w:ascii="Times New Roman" w:hAnsi="Times New Roman"/>
                <w:szCs w:val="26"/>
                <w:lang w:val="en-US"/>
              </w:rPr>
              <w:t>trường học</w:t>
            </w:r>
            <w:r w:rsidR="00E4562C">
              <w:rPr>
                <w:rFonts w:ascii="Times New Roman" w:hAnsi="Times New Roman"/>
                <w:szCs w:val="26"/>
                <w:lang w:val="en-US"/>
              </w:rPr>
              <w:t>. Giáo viên, học sinh có thể tìm kiếm, xem thời khóa biểu.</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lastRenderedPageBreak/>
              <w:t xml:space="preserve">Quản trị hệ thống có thể thực hiện </w:t>
            </w:r>
            <w:r>
              <w:rPr>
                <w:rFonts w:ascii="Times New Roman" w:hAnsi="Times New Roman"/>
                <w:szCs w:val="26"/>
                <w:lang w:val="en-US"/>
              </w:rPr>
              <w:t>sửa các ban đã tạo mới</w:t>
            </w:r>
          </w:p>
          <w:p w:rsidR="0009437D"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các ban không còn ở trong trường học</w:t>
            </w:r>
          </w:p>
          <w:p w:rsidR="0009437D" w:rsidRPr="0053608D" w:rsidRDefault="0009437D" w:rsidP="00F53BF3">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ban</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6" w:name="_Toc512036285"/>
      <w:r w:rsidRPr="004309BF">
        <w:rPr>
          <w:rFonts w:ascii="Times New Roman" w:hAnsi="Times New Roman" w:cs="Times New Roman"/>
          <w:color w:val="auto"/>
          <w:lang w:eastAsia="vi-VN"/>
        </w:rPr>
        <w:t>Usecase Quản lý thời khóa biểu</w:t>
      </w:r>
      <w:bookmarkEnd w:id="6"/>
    </w:p>
    <w:p w:rsidR="00542FB0" w:rsidRDefault="00542FB0" w:rsidP="00542FB0">
      <w:pPr>
        <w:pStyle w:val="ListParagraph"/>
        <w:keepNext/>
        <w:ind w:left="-142"/>
        <w:outlineLvl w:val="1"/>
        <w:rPr>
          <w:b/>
          <w:bCs/>
          <w:lang w:eastAsia="vi-VN"/>
        </w:rPr>
      </w:pPr>
      <w:bookmarkStart w:id="7" w:name="_Toc512036286"/>
      <w:r>
        <w:rPr>
          <w:b/>
          <w:bCs/>
          <w:noProof/>
          <w:lang w:val="vi-VN" w:eastAsia="ja-JP"/>
        </w:rPr>
        <w:drawing>
          <wp:inline distT="0" distB="0" distL="0" distR="0" wp14:anchorId="5CBD11B2" wp14:editId="5C5CD452">
            <wp:extent cx="5518150" cy="300926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150" cy="3009265"/>
                    </a:xfrm>
                    <a:prstGeom prst="rect">
                      <a:avLst/>
                    </a:prstGeom>
                    <a:noFill/>
                    <a:ln>
                      <a:noFill/>
                    </a:ln>
                  </pic:spPr>
                </pic:pic>
              </a:graphicData>
            </a:graphic>
          </wp:inline>
        </w:drawing>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8" w:author="thinh nguyen" w:date="2018-04-22T18:03:00Z">
                  <w:rPr>
                    <w:lang w:val="fr-FR"/>
                  </w:rPr>
                </w:rPrChange>
              </w:rPr>
            </w:pPr>
            <w:r w:rsidRPr="00114DDF">
              <w:rPr>
                <w:rPrChange w:id="9" w:author="thinh nguyen" w:date="2018-04-22T18:03:00Z">
                  <w:rPr>
                    <w:lang w:val="fr-FR"/>
                  </w:rPr>
                </w:rPrChange>
              </w:rPr>
              <w:t xml:space="preserve">Tên Use Case: </w:t>
            </w:r>
            <w:r w:rsidRPr="00684EB0">
              <w:rPr>
                <w:b/>
                <w:bCs/>
                <w:lang w:eastAsia="vi-VN"/>
              </w:rPr>
              <w:t>Quả</w:t>
            </w:r>
            <w:r w:rsidR="006B2331">
              <w:rPr>
                <w:b/>
                <w:bCs/>
                <w:lang w:eastAsia="vi-VN"/>
              </w:rPr>
              <w:t>n lý thời khóa biểu</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r w:rsidR="006B2331">
              <w:rPr>
                <w:lang w:val="pt-BR"/>
              </w:rPr>
              <w:t>Giáo viên, Học sinh</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6B2331">
              <w:t>thời khóa biểu</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Điều kiện sau</w:t>
            </w:r>
            <w:r w:rsidR="006B2331">
              <w:t xml:space="preserve"> khi dùng (Post Condition): Thời khóa biểu</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9C57BD" w:rsidRPr="0053608D" w:rsidRDefault="0009437D" w:rsidP="009C57BD">
            <w:pPr>
              <w:pStyle w:val="Y"/>
              <w:keepNext/>
              <w:ind w:left="0" w:firstLine="0"/>
              <w:rPr>
                <w:rFonts w:ascii="Times New Roman" w:hAnsi="Times New Roman"/>
                <w:szCs w:val="26"/>
                <w:lang w:val="en-US"/>
              </w:rPr>
            </w:pPr>
            <w:r w:rsidRPr="00A41A4C">
              <w:rPr>
                <w:rFonts w:ascii="Times New Roman" w:hAnsi="Times New Roman"/>
                <w:szCs w:val="26"/>
                <w:lang w:val="en-US"/>
              </w:rPr>
              <w:t>Quản trị hệ thống</w:t>
            </w:r>
            <w:r w:rsidR="009C57BD">
              <w:rPr>
                <w:rFonts w:ascii="Times New Roman" w:hAnsi="Times New Roman"/>
                <w:szCs w:val="26"/>
                <w:lang w:val="en-US"/>
              </w:rPr>
              <w:t>, giáo viên, học sinh</w:t>
            </w:r>
            <w:r w:rsidRPr="00A41A4C">
              <w:rPr>
                <w:rFonts w:ascii="Times New Roman" w:hAnsi="Times New Roman"/>
                <w:szCs w:val="26"/>
                <w:lang w:val="en-US"/>
              </w:rPr>
              <w:t xml:space="preserve"> có thể</w:t>
            </w:r>
            <w:r w:rsidR="009C57BD">
              <w:rPr>
                <w:rFonts w:ascii="Times New Roman" w:hAnsi="Times New Roman"/>
                <w:szCs w:val="26"/>
                <w:lang w:val="en-US"/>
              </w:rPr>
              <w:t xml:space="preserve"> tham gia thực hiện các chức năng </w:t>
            </w:r>
            <w:r w:rsidR="009C57BD">
              <w:rPr>
                <w:rFonts w:ascii="Times New Roman" w:hAnsi="Times New Roman"/>
                <w:szCs w:val="26"/>
                <w:lang w:val="en-US"/>
              </w:rPr>
              <w:lastRenderedPageBreak/>
              <w:t>được phân quyền.</w:t>
            </w:r>
          </w:p>
          <w:p w:rsidR="0009437D" w:rsidRPr="0053608D" w:rsidRDefault="0009437D" w:rsidP="00F53BF3">
            <w:pPr>
              <w:pStyle w:val="Y"/>
              <w:keepNext/>
              <w:ind w:left="0" w:firstLine="0"/>
              <w:rPr>
                <w:rFonts w:ascii="Times New Roman" w:hAnsi="Times New Roman"/>
                <w:szCs w:val="26"/>
                <w:lang w:val="en-US"/>
              </w:rPr>
            </w:pP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10" w:name="_Toc512036287"/>
      <w:r w:rsidRPr="004309BF">
        <w:rPr>
          <w:rFonts w:ascii="Times New Roman" w:hAnsi="Times New Roman" w:cs="Times New Roman"/>
          <w:color w:val="auto"/>
          <w:lang w:eastAsia="vi-VN"/>
        </w:rPr>
        <w:t>Usecase Quản lý học lực/ hạnh kiểm</w:t>
      </w:r>
      <w:bookmarkEnd w:id="10"/>
    </w:p>
    <w:p w:rsidR="00542FB0" w:rsidRDefault="00542FB0" w:rsidP="00542FB0">
      <w:pPr>
        <w:pStyle w:val="ListParagraph"/>
        <w:keepNext/>
        <w:ind w:left="-284"/>
        <w:outlineLvl w:val="1"/>
        <w:rPr>
          <w:b/>
          <w:bCs/>
          <w:lang w:eastAsia="vi-VN"/>
        </w:rPr>
      </w:pPr>
      <w:bookmarkStart w:id="11" w:name="_Toc512036288"/>
      <w:r>
        <w:rPr>
          <w:b/>
          <w:bCs/>
          <w:noProof/>
          <w:lang w:val="vi-VN" w:eastAsia="ja-JP"/>
        </w:rPr>
        <w:drawing>
          <wp:inline distT="0" distB="0" distL="0" distR="0" wp14:anchorId="704A34E3" wp14:editId="69DBE644">
            <wp:extent cx="5752465" cy="251968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519680"/>
                    </a:xfrm>
                    <a:prstGeom prst="rect">
                      <a:avLst/>
                    </a:prstGeom>
                    <a:noFill/>
                    <a:ln>
                      <a:noFill/>
                    </a:ln>
                  </pic:spPr>
                </pic:pic>
              </a:graphicData>
            </a:graphic>
          </wp:inline>
        </w:drawing>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12" w:author="thinh nguyen" w:date="2018-04-22T18:03:00Z">
                  <w:rPr>
                    <w:lang w:val="fr-FR"/>
                  </w:rPr>
                </w:rPrChange>
              </w:rPr>
            </w:pPr>
            <w:r w:rsidRPr="00114DDF">
              <w:rPr>
                <w:rPrChange w:id="13" w:author="thinh nguyen" w:date="2018-04-22T18:03:00Z">
                  <w:rPr>
                    <w:lang w:val="fr-FR"/>
                  </w:rPr>
                </w:rPrChange>
              </w:rPr>
              <w:t xml:space="preserve">Tên Use Case: </w:t>
            </w:r>
            <w:r w:rsidRPr="00684EB0">
              <w:rPr>
                <w:b/>
                <w:bCs/>
                <w:lang w:eastAsia="vi-VN"/>
              </w:rPr>
              <w:t>Quả</w:t>
            </w:r>
            <w:r w:rsidR="009F6C29">
              <w:rPr>
                <w:b/>
                <w:bCs/>
                <w:lang w:eastAsia="vi-VN"/>
              </w:rPr>
              <w:t>n lý học lực/ hạnh kiểm</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r w:rsidR="0091665B">
              <w:t>, Giáo viên</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r w:rsidR="0091665B">
              <w:rPr>
                <w:lang w:val="pt-BR"/>
              </w:rPr>
              <w:t>Học sinh</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0091665B">
              <w:t>, giáo viên</w:t>
            </w:r>
            <w:r w:rsidRPr="00CB6DD5">
              <w:t xml:space="preserve"> thực hiện chức năng </w:t>
            </w:r>
            <w:r>
              <w:t xml:space="preserve">Quản lý </w:t>
            </w:r>
            <w:r w:rsidR="0091665B">
              <w:t>học lực/ hạnh kiểm</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9F6C29">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Quản trị hệ thống</w:t>
            </w:r>
            <w:r w:rsidR="009F6C29">
              <w:rPr>
                <w:rFonts w:ascii="Times New Roman" w:hAnsi="Times New Roman"/>
                <w:szCs w:val="26"/>
                <w:lang w:val="en-US"/>
              </w:rPr>
              <w:t>, giáo viên</w:t>
            </w:r>
            <w:r w:rsidRPr="00A41A4C">
              <w:rPr>
                <w:rFonts w:ascii="Times New Roman" w:hAnsi="Times New Roman"/>
                <w:szCs w:val="26"/>
                <w:lang w:val="en-US"/>
              </w:rPr>
              <w:t xml:space="preserve"> có thể tham gia vào việc </w:t>
            </w:r>
            <w:r w:rsidR="009F6C29">
              <w:rPr>
                <w:rFonts w:ascii="Times New Roman" w:hAnsi="Times New Roman"/>
                <w:szCs w:val="26"/>
                <w:lang w:val="en-US"/>
              </w:rPr>
              <w:t xml:space="preserve">tìm kiếm, xem, sửa, xóa </w:t>
            </w:r>
            <w:r w:rsidR="00D46213">
              <w:rPr>
                <w:rFonts w:ascii="Times New Roman" w:hAnsi="Times New Roman"/>
                <w:szCs w:val="26"/>
                <w:lang w:val="en-US"/>
              </w:rPr>
              <w:t>điểm của một học sinh trong danh sách điểm theo học kỳ và quản lý hạnh kiểm của học sinh.</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Quản trị hệ thống</w:t>
            </w:r>
            <w:r w:rsidR="00D46213">
              <w:rPr>
                <w:rFonts w:ascii="Times New Roman" w:hAnsi="Times New Roman"/>
                <w:szCs w:val="26"/>
                <w:lang w:val="en-US"/>
              </w:rPr>
              <w:t>, giáo viên</w:t>
            </w:r>
            <w:r w:rsidRPr="00A41A4C">
              <w:rPr>
                <w:rFonts w:ascii="Times New Roman" w:hAnsi="Times New Roman"/>
                <w:szCs w:val="26"/>
                <w:lang w:val="en-US"/>
              </w:rPr>
              <w:t xml:space="preserve"> có thể thực hiện </w:t>
            </w:r>
            <w:r w:rsidR="00D46213">
              <w:rPr>
                <w:rFonts w:ascii="Times New Roman" w:hAnsi="Times New Roman"/>
                <w:szCs w:val="26"/>
                <w:lang w:val="en-US"/>
              </w:rPr>
              <w:t>tìm kiếm danh sách điểm theo năm học</w:t>
            </w:r>
          </w:p>
          <w:p w:rsidR="0009437D" w:rsidRPr="0053608D" w:rsidRDefault="00D46213" w:rsidP="00F53BF3">
            <w:pPr>
              <w:pStyle w:val="Y"/>
              <w:keepNext/>
              <w:ind w:left="0" w:firstLine="0"/>
              <w:rPr>
                <w:rFonts w:ascii="Times New Roman" w:hAnsi="Times New Roman"/>
                <w:szCs w:val="26"/>
                <w:lang w:val="en-US"/>
              </w:rPr>
            </w:pPr>
            <w:r>
              <w:rPr>
                <w:rFonts w:ascii="Times New Roman" w:hAnsi="Times New Roman"/>
                <w:szCs w:val="26"/>
                <w:lang w:val="en-US"/>
              </w:rPr>
              <w:t xml:space="preserve">Học sinh có thể thực hiện tìm kiếm, xem điểm của mình trong danh sách điểm </w:t>
            </w:r>
            <w:r>
              <w:rPr>
                <w:rFonts w:ascii="Times New Roman" w:hAnsi="Times New Roman"/>
                <w:szCs w:val="26"/>
                <w:lang w:val="en-US"/>
              </w:rPr>
              <w:lastRenderedPageBreak/>
              <w:t>theo học kỳ; tìm kiếm trong danh sách điểm theo năm học và xem đánh giá hạnh kiểm.</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14" w:name="_Toc512036289"/>
      <w:r w:rsidRPr="004309BF">
        <w:rPr>
          <w:rFonts w:ascii="Times New Roman" w:hAnsi="Times New Roman" w:cs="Times New Roman"/>
          <w:color w:val="auto"/>
          <w:lang w:eastAsia="vi-VN"/>
        </w:rPr>
        <w:t>Usecase Quản lý đăng ký học</w:t>
      </w:r>
      <w:bookmarkEnd w:id="14"/>
    </w:p>
    <w:p w:rsidR="00542FB0" w:rsidRDefault="00542FB0" w:rsidP="00542FB0">
      <w:pPr>
        <w:pStyle w:val="ListParagraph"/>
        <w:keepNext/>
        <w:ind w:left="-142"/>
        <w:outlineLvl w:val="1"/>
        <w:rPr>
          <w:b/>
          <w:bCs/>
          <w:lang w:eastAsia="vi-VN"/>
        </w:rPr>
      </w:pPr>
      <w:bookmarkStart w:id="15" w:name="_Toc512036290"/>
      <w:r>
        <w:rPr>
          <w:b/>
          <w:bCs/>
          <w:noProof/>
          <w:lang w:val="vi-VN" w:eastAsia="ja-JP"/>
        </w:rPr>
        <w:drawing>
          <wp:inline distT="0" distB="0" distL="0" distR="0" wp14:anchorId="341DBE02" wp14:editId="740F1D81">
            <wp:extent cx="5762625" cy="2541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541270"/>
                    </a:xfrm>
                    <a:prstGeom prst="rect">
                      <a:avLst/>
                    </a:prstGeom>
                    <a:noFill/>
                    <a:ln>
                      <a:noFill/>
                    </a:ln>
                  </pic:spPr>
                </pic:pic>
              </a:graphicData>
            </a:graphic>
          </wp:inline>
        </w:drawing>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16" w:author="thinh nguyen" w:date="2018-04-22T18:03:00Z">
                  <w:rPr>
                    <w:lang w:val="fr-FR"/>
                  </w:rPr>
                </w:rPrChange>
              </w:rPr>
            </w:pPr>
            <w:r w:rsidRPr="00114DDF">
              <w:rPr>
                <w:rPrChange w:id="17" w:author="thinh nguyen" w:date="2018-04-22T18:03:00Z">
                  <w:rPr>
                    <w:lang w:val="fr-FR"/>
                  </w:rPr>
                </w:rPrChange>
              </w:rPr>
              <w:t xml:space="preserve">Tên Use Case: </w:t>
            </w:r>
            <w:r w:rsidRPr="00684EB0">
              <w:rPr>
                <w:b/>
                <w:bCs/>
                <w:lang w:eastAsia="vi-VN"/>
              </w:rPr>
              <w:t>Quả</w:t>
            </w:r>
            <w:r w:rsidR="003779C0">
              <w:rPr>
                <w:b/>
                <w:bCs/>
                <w:lang w:eastAsia="vi-VN"/>
              </w:rPr>
              <w:t>n lý đăng ký học</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00454569">
              <w:t xml:space="preserve">Quản trị hệ thống, </w:t>
            </w:r>
            <w:r w:rsidR="009019E7">
              <w:t>Học sinh</w:t>
            </w:r>
          </w:p>
        </w:tc>
        <w:tc>
          <w:tcPr>
            <w:tcW w:w="3824" w:type="dxa"/>
            <w:vAlign w:val="center"/>
          </w:tcPr>
          <w:p w:rsidR="0009437D" w:rsidRPr="004449DB" w:rsidRDefault="0009437D" w:rsidP="00454569">
            <w:pPr>
              <w:keepNext/>
              <w:rPr>
                <w:i/>
                <w:iCs/>
                <w:lang w:val="pt-BR"/>
              </w:rPr>
            </w:pPr>
            <w:r w:rsidRPr="004449DB">
              <w:rPr>
                <w:lang w:val="pt-BR"/>
              </w:rPr>
              <w:t xml:space="preserve">Tác nhân phụ: </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00454569">
              <w:t>, học sinh</w:t>
            </w:r>
            <w:r w:rsidRPr="00CB6DD5">
              <w:t xml:space="preserve"> thực hiện chức năng </w:t>
            </w:r>
            <w:r>
              <w:t xml:space="preserve">Quản lý </w:t>
            </w:r>
            <w:r w:rsidR="00454569">
              <w:t>đăng ký học</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454569">
              <w:t>chức năng</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sidR="00454569">
              <w:rPr>
                <w:rFonts w:ascii="Times New Roman" w:hAnsi="Times New Roman"/>
                <w:szCs w:val="26"/>
                <w:lang w:val="en-US"/>
              </w:rPr>
              <w:t>đăng ký lớp học mới</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454569">
              <w:rPr>
                <w:rFonts w:ascii="Times New Roman" w:hAnsi="Times New Roman"/>
                <w:szCs w:val="26"/>
                <w:lang w:val="en-US"/>
              </w:rPr>
              <w:t>tìm kiếm, xem danh sách đăng ký các lớp của học sinh.</w:t>
            </w:r>
          </w:p>
          <w:p w:rsidR="0009437D" w:rsidRDefault="00454569" w:rsidP="00F53BF3">
            <w:pPr>
              <w:pStyle w:val="Y"/>
              <w:keepNext/>
              <w:ind w:left="0" w:firstLine="0"/>
              <w:rPr>
                <w:rFonts w:ascii="Times New Roman" w:hAnsi="Times New Roman"/>
                <w:szCs w:val="26"/>
                <w:lang w:val="en-US"/>
              </w:rPr>
            </w:pPr>
            <w:r>
              <w:rPr>
                <w:rFonts w:ascii="Times New Roman" w:hAnsi="Times New Roman"/>
                <w:szCs w:val="26"/>
                <w:lang w:val="en-US"/>
              </w:rPr>
              <w:t>Học sinh có thể tham gia vào tìm kiếm lớp học đã đăng ký và đăng ký lớp học mới nếu còn thời gian đăng ký trong mục đăng ký lớp học.</w:t>
            </w:r>
          </w:p>
          <w:p w:rsidR="00454569" w:rsidRPr="0053608D" w:rsidRDefault="00454569" w:rsidP="00F53BF3">
            <w:pPr>
              <w:pStyle w:val="Y"/>
              <w:keepNext/>
              <w:ind w:left="0" w:firstLine="0"/>
              <w:rPr>
                <w:rFonts w:ascii="Times New Roman" w:hAnsi="Times New Roman"/>
                <w:szCs w:val="26"/>
                <w:lang w:val="en-US"/>
              </w:rPr>
            </w:pPr>
            <w:r>
              <w:rPr>
                <w:rFonts w:ascii="Times New Roman" w:hAnsi="Times New Roman"/>
                <w:szCs w:val="26"/>
                <w:lang w:val="en-US"/>
              </w:rPr>
              <w:t>Học sinh có thể tham gia tìm kiếm, xem hoặc hủy lớp đã đăng ký nếu còn thời gian hủy lớp trong mục danh sách đăng ký.</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542FB0" w:rsidRPr="004309BF" w:rsidRDefault="00542FB0" w:rsidP="004309BF">
      <w:pPr>
        <w:pStyle w:val="Heading1"/>
        <w:numPr>
          <w:ilvl w:val="0"/>
          <w:numId w:val="3"/>
        </w:numPr>
        <w:rPr>
          <w:rFonts w:ascii="Times New Roman" w:hAnsi="Times New Roman" w:cs="Times New Roman"/>
          <w:color w:val="auto"/>
          <w:lang w:eastAsia="vi-VN"/>
        </w:rPr>
      </w:pPr>
      <w:bookmarkStart w:id="18" w:name="_Toc512036291"/>
      <w:r w:rsidRPr="004309BF">
        <w:rPr>
          <w:rFonts w:ascii="Times New Roman" w:hAnsi="Times New Roman" w:cs="Times New Roman"/>
          <w:color w:val="auto"/>
          <w:lang w:eastAsia="vi-VN"/>
        </w:rPr>
        <w:t>Usecase Quản lý bài viết</w:t>
      </w:r>
      <w:bookmarkEnd w:id="18"/>
    </w:p>
    <w:p w:rsidR="00542FB0" w:rsidRDefault="00542FB0" w:rsidP="00542FB0">
      <w:pPr>
        <w:pStyle w:val="ListParagraph"/>
        <w:keepNext/>
        <w:outlineLvl w:val="1"/>
        <w:rPr>
          <w:b/>
          <w:bCs/>
          <w:lang w:eastAsia="vi-VN"/>
        </w:rPr>
      </w:pPr>
      <w:bookmarkStart w:id="19" w:name="_Toc512036292"/>
      <w:r>
        <w:rPr>
          <w:b/>
          <w:bCs/>
          <w:noProof/>
          <w:lang w:val="vi-VN" w:eastAsia="ja-JP"/>
        </w:rPr>
        <w:drawing>
          <wp:inline distT="0" distB="0" distL="0" distR="0" wp14:anchorId="02EBC259" wp14:editId="298B73C6">
            <wp:extent cx="4635500" cy="2785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2785745"/>
                    </a:xfrm>
                    <a:prstGeom prst="rect">
                      <a:avLst/>
                    </a:prstGeom>
                    <a:noFill/>
                    <a:ln>
                      <a:noFill/>
                    </a:ln>
                  </pic:spPr>
                </pic:pic>
              </a:graphicData>
            </a:graphic>
          </wp:inline>
        </w:drawing>
      </w:r>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09437D" w:rsidRPr="00A30D01" w:rsidTr="00F53BF3">
        <w:tc>
          <w:tcPr>
            <w:tcW w:w="5466" w:type="dxa"/>
            <w:vAlign w:val="center"/>
          </w:tcPr>
          <w:p w:rsidR="0009437D" w:rsidRPr="00114DDF" w:rsidRDefault="0009437D" w:rsidP="00F53BF3">
            <w:pPr>
              <w:keepNext/>
              <w:rPr>
                <w:rPrChange w:id="20" w:author="thinh nguyen" w:date="2018-04-22T18:03:00Z">
                  <w:rPr>
                    <w:lang w:val="fr-FR"/>
                  </w:rPr>
                </w:rPrChange>
              </w:rPr>
            </w:pPr>
            <w:r w:rsidRPr="00114DDF">
              <w:rPr>
                <w:rPrChange w:id="21" w:author="thinh nguyen" w:date="2018-04-22T18:03:00Z">
                  <w:rPr>
                    <w:lang w:val="fr-FR"/>
                  </w:rPr>
                </w:rPrChange>
              </w:rPr>
              <w:t xml:space="preserve">Tên Use Case: </w:t>
            </w:r>
            <w:r w:rsidRPr="00684EB0">
              <w:rPr>
                <w:b/>
                <w:bCs/>
                <w:lang w:eastAsia="vi-VN"/>
              </w:rPr>
              <w:t>Quả</w:t>
            </w:r>
            <w:r w:rsidR="000F6EA5">
              <w:rPr>
                <w:b/>
                <w:bCs/>
                <w:lang w:eastAsia="vi-VN"/>
              </w:rPr>
              <w:t>n lý bài viết</w:t>
            </w:r>
          </w:p>
        </w:tc>
        <w:tc>
          <w:tcPr>
            <w:tcW w:w="3824" w:type="dxa"/>
            <w:vAlign w:val="center"/>
          </w:tcPr>
          <w:p w:rsidR="0009437D" w:rsidRPr="004449DB" w:rsidRDefault="0009437D" w:rsidP="00F53BF3">
            <w:pPr>
              <w:keepNext/>
              <w:rPr>
                <w:lang w:val="pt-BR"/>
              </w:rPr>
            </w:pPr>
            <w:r w:rsidRPr="004449DB">
              <w:rPr>
                <w:lang w:val="pt-BR"/>
              </w:rPr>
              <w:t>Mức độ BMT: B</w:t>
            </w:r>
          </w:p>
        </w:tc>
      </w:tr>
      <w:tr w:rsidR="0009437D" w:rsidRPr="00A30D01" w:rsidTr="00F53BF3">
        <w:tc>
          <w:tcPr>
            <w:tcW w:w="5466" w:type="dxa"/>
            <w:vAlign w:val="center"/>
          </w:tcPr>
          <w:p w:rsidR="0009437D" w:rsidRPr="00CB6DD5" w:rsidRDefault="0009437D" w:rsidP="00F53BF3">
            <w:pPr>
              <w:keepNext/>
            </w:pPr>
            <w:r w:rsidRPr="00CB6DD5">
              <w:t xml:space="preserve">Tác nhân chính: </w:t>
            </w:r>
            <w:r w:rsidRPr="00C52BDD">
              <w:t>Quản trị hệ thống</w:t>
            </w:r>
          </w:p>
        </w:tc>
        <w:tc>
          <w:tcPr>
            <w:tcW w:w="3824" w:type="dxa"/>
            <w:vAlign w:val="center"/>
          </w:tcPr>
          <w:p w:rsidR="0009437D" w:rsidRPr="004449DB" w:rsidRDefault="0009437D" w:rsidP="00F53BF3">
            <w:pPr>
              <w:keepNext/>
              <w:rPr>
                <w:i/>
                <w:iCs/>
                <w:lang w:val="pt-BR"/>
              </w:rPr>
            </w:pPr>
            <w:r w:rsidRPr="004449DB">
              <w:rPr>
                <w:lang w:val="pt-BR"/>
              </w:rPr>
              <w:t xml:space="preserve">Tác nhân phụ: </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0F6EA5">
              <w:t>bài viết</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bắt đầu (Pre-Condition): </w:t>
            </w:r>
            <w:r>
              <w:t>Đ</w:t>
            </w:r>
            <w:r w:rsidRPr="00CB6DD5">
              <w:t>ăng nhập thành công vào hệ thố</w:t>
            </w:r>
            <w:r>
              <w:t>ng</w:t>
            </w:r>
          </w:p>
        </w:tc>
      </w:tr>
      <w:tr w:rsidR="0009437D" w:rsidRPr="00A30D01" w:rsidTr="00F53BF3">
        <w:tc>
          <w:tcPr>
            <w:tcW w:w="9290" w:type="dxa"/>
            <w:gridSpan w:val="2"/>
            <w:vAlign w:val="center"/>
          </w:tcPr>
          <w:p w:rsidR="0009437D" w:rsidRPr="00CB6DD5" w:rsidRDefault="0009437D" w:rsidP="00F53BF3">
            <w:pPr>
              <w:keepNext/>
              <w:rPr>
                <w:i/>
                <w:iCs/>
              </w:rPr>
            </w:pPr>
            <w:r w:rsidRPr="00CB6DD5">
              <w:t xml:space="preserve">Điều kiện sau khi dùng (Post Condition): Các </w:t>
            </w:r>
            <w:r w:rsidR="00CF69F1">
              <w:t>bài viết</w:t>
            </w:r>
            <w:r>
              <w:t xml:space="preserve"> được</w:t>
            </w:r>
            <w:r w:rsidRPr="00CB6DD5">
              <w:t xml:space="preserve"> quản lý chính xác trên hệ thống</w:t>
            </w:r>
          </w:p>
        </w:tc>
      </w:tr>
      <w:tr w:rsidR="0009437D" w:rsidRPr="00C51F24" w:rsidTr="00F53BF3">
        <w:tc>
          <w:tcPr>
            <w:tcW w:w="9290" w:type="dxa"/>
            <w:gridSpan w:val="2"/>
            <w:vAlign w:val="center"/>
          </w:tcPr>
          <w:p w:rsidR="0009437D" w:rsidRDefault="0009437D" w:rsidP="00F53BF3">
            <w:pPr>
              <w:keepNext/>
            </w:pPr>
            <w:r w:rsidRPr="00CB6DD5">
              <w:t xml:space="preserve">Trình tự các sự kiện: </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CF69F1">
              <w:rPr>
                <w:rFonts w:ascii="Times New Roman" w:hAnsi="Times New Roman"/>
                <w:szCs w:val="26"/>
                <w:lang w:val="en-US"/>
              </w:rPr>
              <w:t>bài viết mới</w:t>
            </w:r>
          </w:p>
          <w:p w:rsidR="0009437D" w:rsidRPr="00A41A4C"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CF69F1">
              <w:rPr>
                <w:rFonts w:ascii="Times New Roman" w:hAnsi="Times New Roman"/>
                <w:szCs w:val="26"/>
                <w:lang w:val="en-US"/>
              </w:rPr>
              <w:t>a các bài viết</w:t>
            </w:r>
            <w:r>
              <w:rPr>
                <w:rFonts w:ascii="Times New Roman" w:hAnsi="Times New Roman"/>
                <w:szCs w:val="26"/>
                <w:lang w:val="en-US"/>
              </w:rPr>
              <w:t xml:space="preserve"> đã tạo mới</w:t>
            </w:r>
          </w:p>
          <w:p w:rsidR="0009437D" w:rsidRDefault="0009437D" w:rsidP="00F53BF3">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CF69F1">
              <w:rPr>
                <w:rFonts w:ascii="Times New Roman" w:hAnsi="Times New Roman"/>
                <w:szCs w:val="26"/>
                <w:lang w:val="en-US"/>
              </w:rPr>
              <w:t>xóa các bài viết</w:t>
            </w:r>
          </w:p>
          <w:p w:rsidR="0009437D" w:rsidRPr="0053608D" w:rsidRDefault="0009437D" w:rsidP="00F53BF3">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w:t>
            </w:r>
            <w:r w:rsidR="00CF69F1">
              <w:rPr>
                <w:rFonts w:ascii="Times New Roman" w:hAnsi="Times New Roman"/>
                <w:szCs w:val="26"/>
                <w:lang w:val="en-US"/>
              </w:rPr>
              <w:t>t các bài viết</w:t>
            </w:r>
          </w:p>
        </w:tc>
      </w:tr>
      <w:tr w:rsidR="0009437D" w:rsidRPr="00C51F24" w:rsidTr="00F53BF3">
        <w:tc>
          <w:tcPr>
            <w:tcW w:w="9290" w:type="dxa"/>
            <w:gridSpan w:val="2"/>
            <w:vAlign w:val="center"/>
          </w:tcPr>
          <w:p w:rsidR="0009437D" w:rsidRPr="00CB6DD5" w:rsidRDefault="0009437D" w:rsidP="00F53BF3">
            <w:pPr>
              <w:keepNext/>
              <w:rPr>
                <w:i/>
                <w:iCs/>
              </w:rPr>
            </w:pPr>
            <w:r w:rsidRPr="00CB6DD5">
              <w:t xml:space="preserve">Hoàn cảnh sử dụng thành công cơ bản: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lastRenderedPageBreak/>
              <w:t>Hiển thị kênh thông tin được quản lý trong hệ thống.</w:t>
            </w:r>
          </w:p>
        </w:tc>
      </w:tr>
      <w:tr w:rsidR="0009437D" w:rsidRPr="00C51F24" w:rsidTr="00F53BF3">
        <w:tc>
          <w:tcPr>
            <w:tcW w:w="9290" w:type="dxa"/>
            <w:gridSpan w:val="2"/>
            <w:vAlign w:val="center"/>
          </w:tcPr>
          <w:p w:rsidR="0009437D" w:rsidRPr="00CB6DD5" w:rsidRDefault="0009437D" w:rsidP="00F53BF3">
            <w:pPr>
              <w:keepNext/>
              <w:rPr>
                <w:i/>
                <w:iCs/>
              </w:rPr>
            </w:pPr>
            <w:r w:rsidRPr="00CB6DD5">
              <w:lastRenderedPageBreak/>
              <w:t xml:space="preserve">Hoàn cảnh sử dụng phụ trong trường hợp không thành công: </w:t>
            </w:r>
          </w:p>
          <w:p w:rsidR="0009437D" w:rsidRPr="00CB6DD5" w:rsidRDefault="0009437D" w:rsidP="00F53BF3">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A10FA" w:rsidRPr="004309BF" w:rsidRDefault="00AA10FA" w:rsidP="004309BF">
      <w:pPr>
        <w:pStyle w:val="Heading1"/>
        <w:numPr>
          <w:ilvl w:val="0"/>
          <w:numId w:val="3"/>
        </w:numPr>
        <w:rPr>
          <w:rFonts w:ascii="Times New Roman" w:hAnsi="Times New Roman" w:cs="Times New Roman"/>
          <w:color w:val="auto"/>
          <w:lang w:eastAsia="vi-VN"/>
        </w:rPr>
      </w:pPr>
      <w:bookmarkStart w:id="22" w:name="_Toc512036293"/>
      <w:r w:rsidRPr="004309BF">
        <w:rPr>
          <w:rFonts w:ascii="Times New Roman" w:hAnsi="Times New Roman" w:cs="Times New Roman"/>
          <w:color w:val="auto"/>
          <w:lang w:val="fr-FR"/>
        </w:rPr>
        <w:t xml:space="preserve">Usecase </w:t>
      </w:r>
      <w:r w:rsidRPr="004309BF">
        <w:rPr>
          <w:rFonts w:ascii="Times New Roman" w:hAnsi="Times New Roman" w:cs="Times New Roman"/>
          <w:color w:val="auto"/>
          <w:lang w:eastAsia="vi-VN"/>
        </w:rPr>
        <w:t xml:space="preserve">Quản trị </w:t>
      </w:r>
      <w:r w:rsidR="00D20709" w:rsidRPr="004309BF">
        <w:rPr>
          <w:rFonts w:ascii="Times New Roman" w:hAnsi="Times New Roman" w:cs="Times New Roman"/>
          <w:color w:val="auto"/>
          <w:lang w:eastAsia="vi-VN"/>
        </w:rPr>
        <w:t>ban</w:t>
      </w:r>
      <w:bookmarkEnd w:id="22"/>
    </w:p>
    <w:p w:rsidR="00950EB8" w:rsidRPr="00CB6DD5" w:rsidRDefault="00950EB8" w:rsidP="00950EB8">
      <w:pPr>
        <w:keepNext/>
        <w:jc w:val="center"/>
        <w:rPr>
          <w:b/>
          <w:lang w:val="fr-FR"/>
        </w:rPr>
      </w:pPr>
      <w:r>
        <w:rPr>
          <w:noProof/>
          <w:lang w:val="vi-VN" w:eastAsia="ja-JP"/>
        </w:rPr>
        <w:drawing>
          <wp:inline distT="0" distB="0" distL="0" distR="0" wp14:anchorId="65E5498C" wp14:editId="28436FCE">
            <wp:extent cx="3870325" cy="5008245"/>
            <wp:effectExtent l="0" t="0" r="0" b="1905"/>
            <wp:docPr id="1" name="Picture 1" descr="C:\Users\admin\Downloads\QL b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QL ban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0325" cy="500824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AA10FA" w:rsidRPr="00A30D01" w:rsidTr="009F6CEF">
        <w:tc>
          <w:tcPr>
            <w:tcW w:w="5466" w:type="dxa"/>
            <w:vAlign w:val="center"/>
          </w:tcPr>
          <w:p w:rsidR="00AA10FA" w:rsidRPr="00114DDF" w:rsidRDefault="00AA10FA" w:rsidP="00D20709">
            <w:pPr>
              <w:keepNext/>
              <w:rPr>
                <w:rPrChange w:id="23" w:author="thinh nguyen" w:date="2018-04-22T18:03:00Z">
                  <w:rPr>
                    <w:lang w:val="fr-FR"/>
                  </w:rPr>
                </w:rPrChange>
              </w:rPr>
            </w:pPr>
            <w:r w:rsidRPr="00114DDF">
              <w:rPr>
                <w:rPrChange w:id="24" w:author="thinh nguyen" w:date="2018-04-22T18:03:00Z">
                  <w:rPr>
                    <w:lang w:val="fr-FR"/>
                  </w:rPr>
                </w:rPrChange>
              </w:rPr>
              <w:t xml:space="preserve">Tên Use Case: </w:t>
            </w:r>
            <w:r w:rsidRPr="00684EB0">
              <w:rPr>
                <w:b/>
                <w:bCs/>
                <w:lang w:eastAsia="vi-VN"/>
              </w:rPr>
              <w:t>Q</w:t>
            </w:r>
            <w:bookmarkStart w:id="25" w:name="_GoBack"/>
            <w:bookmarkEnd w:id="25"/>
            <w:r w:rsidRPr="00684EB0">
              <w:rPr>
                <w:b/>
                <w:bCs/>
                <w:lang w:eastAsia="vi-VN"/>
              </w:rPr>
              <w:t xml:space="preserve">uản trị </w:t>
            </w:r>
            <w:r w:rsidR="00D20709">
              <w:rPr>
                <w:b/>
                <w:bCs/>
                <w:lang w:eastAsia="vi-VN"/>
              </w:rPr>
              <w:t>ban</w:t>
            </w:r>
          </w:p>
        </w:tc>
        <w:tc>
          <w:tcPr>
            <w:tcW w:w="3824" w:type="dxa"/>
            <w:vAlign w:val="center"/>
          </w:tcPr>
          <w:p w:rsidR="00AA10FA" w:rsidRPr="004449DB" w:rsidRDefault="00AA10FA" w:rsidP="009F6CEF">
            <w:pPr>
              <w:keepNext/>
              <w:rPr>
                <w:lang w:val="pt-BR"/>
              </w:rPr>
            </w:pPr>
            <w:r w:rsidRPr="004449DB">
              <w:rPr>
                <w:lang w:val="pt-BR"/>
              </w:rPr>
              <w:t>Mức độ BMT: B</w:t>
            </w:r>
          </w:p>
        </w:tc>
      </w:tr>
      <w:tr w:rsidR="00AA10FA" w:rsidRPr="00A30D01" w:rsidTr="009F6CEF">
        <w:tc>
          <w:tcPr>
            <w:tcW w:w="5466" w:type="dxa"/>
            <w:vAlign w:val="center"/>
          </w:tcPr>
          <w:p w:rsidR="00AA10FA" w:rsidRPr="00CB6DD5" w:rsidRDefault="00AA10FA" w:rsidP="009F6CEF">
            <w:pPr>
              <w:keepNext/>
            </w:pPr>
            <w:r w:rsidRPr="00CB6DD5">
              <w:t xml:space="preserve">Tác nhân chính: </w:t>
            </w:r>
            <w:r w:rsidRPr="00C52BDD">
              <w:t>Quản trị hệ thống</w:t>
            </w:r>
          </w:p>
        </w:tc>
        <w:tc>
          <w:tcPr>
            <w:tcW w:w="3824" w:type="dxa"/>
            <w:vAlign w:val="center"/>
          </w:tcPr>
          <w:p w:rsidR="00AA10FA" w:rsidRPr="004449DB" w:rsidRDefault="00AA10FA" w:rsidP="009F6CEF">
            <w:pPr>
              <w:keepNext/>
              <w:rPr>
                <w:i/>
                <w:iCs/>
                <w:lang w:val="pt-BR"/>
              </w:rPr>
            </w:pPr>
            <w:r w:rsidRPr="004449DB">
              <w:rPr>
                <w:lang w:val="pt-BR"/>
              </w:rPr>
              <w:t xml:space="preserve">Tác nhân phụ: </w:t>
            </w:r>
          </w:p>
        </w:tc>
      </w:tr>
      <w:tr w:rsidR="00AA10FA" w:rsidRPr="00A30D01" w:rsidTr="009F6CEF">
        <w:tc>
          <w:tcPr>
            <w:tcW w:w="9290" w:type="dxa"/>
            <w:gridSpan w:val="2"/>
            <w:vAlign w:val="center"/>
          </w:tcPr>
          <w:p w:rsidR="00AA10FA" w:rsidRPr="00CB6DD5" w:rsidRDefault="00AA10FA" w:rsidP="00D20709">
            <w:pPr>
              <w:keepNext/>
              <w:rPr>
                <w:i/>
                <w:iCs/>
              </w:rPr>
            </w:pPr>
            <w:r w:rsidRPr="00CB6DD5">
              <w:t xml:space="preserve">Mô tả chức năng: Cho phép </w:t>
            </w:r>
            <w:r w:rsidRPr="00C52BDD">
              <w:t>Quản trị hệ thống</w:t>
            </w:r>
            <w:r w:rsidRPr="00CB6DD5">
              <w:t xml:space="preserve"> thực hiện chức năng </w:t>
            </w:r>
            <w:r>
              <w:t xml:space="preserve">Quản lý </w:t>
            </w:r>
            <w:r w:rsidR="00D20709">
              <w:t>ban</w:t>
            </w:r>
          </w:p>
        </w:tc>
      </w:tr>
      <w:tr w:rsidR="00AA10FA" w:rsidRPr="00A30D01" w:rsidTr="009F6CEF">
        <w:tc>
          <w:tcPr>
            <w:tcW w:w="9290" w:type="dxa"/>
            <w:gridSpan w:val="2"/>
            <w:vAlign w:val="center"/>
          </w:tcPr>
          <w:p w:rsidR="00AA10FA" w:rsidRPr="00CB6DD5" w:rsidRDefault="00AA10FA" w:rsidP="009F6CEF">
            <w:pPr>
              <w:keepNext/>
              <w:rPr>
                <w:i/>
                <w:iCs/>
              </w:rPr>
            </w:pPr>
            <w:r w:rsidRPr="00CB6DD5">
              <w:t xml:space="preserve">Điều kiện bắt đầu (Pre-Condition): </w:t>
            </w:r>
            <w:r>
              <w:t>Đ</w:t>
            </w:r>
            <w:r w:rsidRPr="00CB6DD5">
              <w:t>ăng nhập thành công vào hệ thố</w:t>
            </w:r>
            <w:r>
              <w:t>ng</w:t>
            </w:r>
          </w:p>
        </w:tc>
      </w:tr>
      <w:tr w:rsidR="00AA10FA" w:rsidRPr="00A30D01" w:rsidTr="009F6CEF">
        <w:tc>
          <w:tcPr>
            <w:tcW w:w="9290" w:type="dxa"/>
            <w:gridSpan w:val="2"/>
            <w:vAlign w:val="center"/>
          </w:tcPr>
          <w:p w:rsidR="00AA10FA" w:rsidRPr="00CB6DD5" w:rsidRDefault="00AA10FA" w:rsidP="00D20709">
            <w:pPr>
              <w:keepNext/>
              <w:rPr>
                <w:i/>
                <w:iCs/>
              </w:rPr>
            </w:pPr>
            <w:r w:rsidRPr="00CB6DD5">
              <w:t xml:space="preserve">Điều kiện sau khi dùng (Post Condition): Các </w:t>
            </w:r>
            <w:r w:rsidR="00D20709">
              <w:t>ban</w:t>
            </w:r>
            <w:r>
              <w:t xml:space="preserve"> được</w:t>
            </w:r>
            <w:r w:rsidRPr="00CB6DD5">
              <w:t xml:space="preserve"> quản lý chính xác trên hệ thống</w:t>
            </w:r>
          </w:p>
        </w:tc>
      </w:tr>
      <w:tr w:rsidR="00AA10FA" w:rsidRPr="00C51F24" w:rsidTr="009F6CEF">
        <w:tc>
          <w:tcPr>
            <w:tcW w:w="9290" w:type="dxa"/>
            <w:gridSpan w:val="2"/>
            <w:vAlign w:val="center"/>
          </w:tcPr>
          <w:p w:rsidR="00AA10FA" w:rsidRDefault="00AA10FA" w:rsidP="009F6CEF">
            <w:pPr>
              <w:keepNext/>
            </w:pPr>
            <w:r w:rsidRPr="00CB6DD5">
              <w:t xml:space="preserve">Trình tự các sự kiện: </w:t>
            </w:r>
          </w:p>
          <w:p w:rsidR="00AA10FA" w:rsidRPr="00A41A4C" w:rsidRDefault="00AA10FA" w:rsidP="009F6CEF">
            <w:pPr>
              <w:pStyle w:val="Y"/>
              <w:keepNext/>
              <w:ind w:left="0" w:firstLine="0"/>
              <w:rPr>
                <w:rFonts w:ascii="Times New Roman" w:hAnsi="Times New Roman"/>
                <w:szCs w:val="26"/>
                <w:lang w:val="en-US"/>
              </w:rPr>
            </w:pPr>
            <w:r w:rsidRPr="00A41A4C">
              <w:rPr>
                <w:rFonts w:ascii="Times New Roman" w:hAnsi="Times New Roman"/>
                <w:szCs w:val="26"/>
                <w:lang w:val="en-US"/>
              </w:rPr>
              <w:lastRenderedPageBreak/>
              <w:t xml:space="preserve">Quản trị hệ thống có thể tham gia vào việc </w:t>
            </w:r>
            <w:r w:rsidR="00D20709">
              <w:rPr>
                <w:rFonts w:ascii="Times New Roman" w:hAnsi="Times New Roman"/>
                <w:szCs w:val="26"/>
                <w:lang w:val="en-US"/>
              </w:rPr>
              <w:t>thêm</w:t>
            </w:r>
            <w:r w:rsidRPr="00A41A4C">
              <w:rPr>
                <w:rFonts w:ascii="Times New Roman" w:hAnsi="Times New Roman"/>
                <w:szCs w:val="26"/>
                <w:lang w:val="en-US"/>
              </w:rPr>
              <w:t xml:space="preserve"> </w:t>
            </w:r>
            <w:r w:rsidR="00D20709">
              <w:rPr>
                <w:rFonts w:ascii="Times New Roman" w:hAnsi="Times New Roman"/>
                <w:szCs w:val="26"/>
                <w:lang w:val="en-US"/>
              </w:rPr>
              <w:t>ban</w:t>
            </w:r>
            <w:r w:rsidRPr="00A41A4C">
              <w:rPr>
                <w:rFonts w:ascii="Times New Roman" w:hAnsi="Times New Roman"/>
                <w:szCs w:val="26"/>
                <w:lang w:val="en-US"/>
              </w:rPr>
              <w:t xml:space="preserve"> của một </w:t>
            </w:r>
            <w:r w:rsidR="00D20709">
              <w:rPr>
                <w:rFonts w:ascii="Times New Roman" w:hAnsi="Times New Roman"/>
                <w:szCs w:val="26"/>
                <w:lang w:val="en-US"/>
              </w:rPr>
              <w:t>trường học</w:t>
            </w:r>
          </w:p>
          <w:p w:rsidR="00AA10FA" w:rsidRPr="00A41A4C" w:rsidRDefault="00AA10FA"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D20709">
              <w:rPr>
                <w:rFonts w:ascii="Times New Roman" w:hAnsi="Times New Roman"/>
                <w:szCs w:val="26"/>
                <w:lang w:val="en-US"/>
              </w:rPr>
              <w:t>sửa các ban đã tạo mới</w:t>
            </w:r>
          </w:p>
          <w:p w:rsidR="00AA10FA" w:rsidRDefault="00AA10FA" w:rsidP="00D20709">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D20709">
              <w:rPr>
                <w:rFonts w:ascii="Times New Roman" w:hAnsi="Times New Roman"/>
                <w:szCs w:val="26"/>
                <w:lang w:val="en-US"/>
              </w:rPr>
              <w:t>xóa các ban không còn ở trong trường học</w:t>
            </w:r>
          </w:p>
          <w:p w:rsidR="00D20709" w:rsidRPr="0053608D" w:rsidRDefault="00D20709" w:rsidP="00D20709">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ban</w:t>
            </w:r>
          </w:p>
        </w:tc>
      </w:tr>
      <w:tr w:rsidR="00AA10FA" w:rsidRPr="00C51F24" w:rsidTr="009F6CEF">
        <w:tc>
          <w:tcPr>
            <w:tcW w:w="9290" w:type="dxa"/>
            <w:gridSpan w:val="2"/>
            <w:vAlign w:val="center"/>
          </w:tcPr>
          <w:p w:rsidR="00AA10FA" w:rsidRPr="00CB6DD5" w:rsidRDefault="00AA10FA" w:rsidP="009F6CEF">
            <w:pPr>
              <w:keepNext/>
              <w:rPr>
                <w:i/>
                <w:iCs/>
              </w:rPr>
            </w:pPr>
            <w:r w:rsidRPr="00CB6DD5">
              <w:lastRenderedPageBreak/>
              <w:t xml:space="preserve">Hoàn cảnh sử dụng thành công cơ bản: </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AA10FA" w:rsidRPr="00C51F24" w:rsidTr="009F6CEF">
        <w:tc>
          <w:tcPr>
            <w:tcW w:w="9290" w:type="dxa"/>
            <w:gridSpan w:val="2"/>
            <w:vAlign w:val="center"/>
          </w:tcPr>
          <w:p w:rsidR="00AA10FA" w:rsidRPr="00CB6DD5" w:rsidRDefault="00AA10FA" w:rsidP="009F6CEF">
            <w:pPr>
              <w:keepNext/>
              <w:rPr>
                <w:i/>
                <w:iCs/>
              </w:rPr>
            </w:pPr>
            <w:r w:rsidRPr="00CB6DD5">
              <w:t xml:space="preserve">Hoàn cảnh sử dụng phụ trong trường hợp không thành công: </w:t>
            </w:r>
          </w:p>
          <w:p w:rsidR="00AA10FA" w:rsidRPr="00CB6DD5" w:rsidRDefault="00AA10FA"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EE687B" w:rsidRPr="004309BF" w:rsidRDefault="00EE687B" w:rsidP="004309BF">
      <w:pPr>
        <w:pStyle w:val="Heading1"/>
        <w:numPr>
          <w:ilvl w:val="0"/>
          <w:numId w:val="3"/>
        </w:numPr>
        <w:rPr>
          <w:rFonts w:ascii="Times New Roman" w:hAnsi="Times New Roman" w:cs="Times New Roman"/>
          <w:color w:val="auto"/>
          <w:lang w:eastAsia="vi-VN"/>
        </w:rPr>
      </w:pPr>
      <w:bookmarkStart w:id="26" w:name="_Toc512036294"/>
      <w:r w:rsidRPr="004309BF">
        <w:rPr>
          <w:rFonts w:ascii="Times New Roman" w:hAnsi="Times New Roman" w:cs="Times New Roman"/>
          <w:color w:val="auto"/>
          <w:lang w:val="fr-FR"/>
        </w:rPr>
        <w:t xml:space="preserve">Usecase </w:t>
      </w:r>
      <w:r w:rsidRPr="004309BF">
        <w:rPr>
          <w:rFonts w:ascii="Times New Roman" w:hAnsi="Times New Roman" w:cs="Times New Roman"/>
          <w:color w:val="auto"/>
          <w:lang w:eastAsia="vi-VN"/>
        </w:rPr>
        <w:t>Quản trị lớp học</w:t>
      </w:r>
      <w:bookmarkEnd w:id="26"/>
    </w:p>
    <w:p w:rsidR="00950EB8" w:rsidRPr="00CB6DD5" w:rsidRDefault="00950EB8" w:rsidP="00950EB8">
      <w:pPr>
        <w:keepNext/>
        <w:jc w:val="center"/>
        <w:rPr>
          <w:b/>
          <w:lang w:val="fr-FR"/>
        </w:rPr>
      </w:pPr>
      <w:r>
        <w:rPr>
          <w:noProof/>
          <w:lang w:val="vi-VN" w:eastAsia="ja-JP"/>
        </w:rPr>
        <w:drawing>
          <wp:inline distT="0" distB="0" distL="0" distR="0" wp14:anchorId="3E24F38C" wp14:editId="2AA0272A">
            <wp:extent cx="3870325" cy="4625340"/>
            <wp:effectExtent l="0" t="0" r="0" b="3810"/>
            <wp:docPr id="2" name="Picture 2" descr="C:\Users\admin\Downloads\Ql lớp h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Ql lớp họ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325"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EE687B" w:rsidRPr="00A30D01" w:rsidTr="009F6CEF">
        <w:tc>
          <w:tcPr>
            <w:tcW w:w="5466" w:type="dxa"/>
            <w:vAlign w:val="center"/>
          </w:tcPr>
          <w:p w:rsidR="00EE687B" w:rsidRPr="00114DDF" w:rsidRDefault="00EE687B" w:rsidP="009F6CEF">
            <w:pPr>
              <w:keepNext/>
              <w:rPr>
                <w:rPrChange w:id="27" w:author="thinh nguyen" w:date="2018-04-22T18:03:00Z">
                  <w:rPr>
                    <w:lang w:val="fr-FR"/>
                  </w:rPr>
                </w:rPrChange>
              </w:rPr>
            </w:pPr>
            <w:r w:rsidRPr="00114DDF">
              <w:rPr>
                <w:rPrChange w:id="28" w:author="thinh nguyen" w:date="2018-04-22T18:03:00Z">
                  <w:rPr>
                    <w:lang w:val="fr-FR"/>
                  </w:rPr>
                </w:rPrChange>
              </w:rPr>
              <w:t xml:space="preserve">Tên Use Case: </w:t>
            </w:r>
            <w:r w:rsidRPr="00684EB0">
              <w:rPr>
                <w:b/>
                <w:bCs/>
                <w:lang w:eastAsia="vi-VN"/>
              </w:rPr>
              <w:t xml:space="preserve">Quản trị </w:t>
            </w:r>
            <w:r>
              <w:rPr>
                <w:b/>
                <w:bCs/>
                <w:lang w:eastAsia="vi-VN"/>
              </w:rPr>
              <w:t>lớp học</w:t>
            </w:r>
          </w:p>
        </w:tc>
        <w:tc>
          <w:tcPr>
            <w:tcW w:w="3824" w:type="dxa"/>
            <w:vAlign w:val="center"/>
          </w:tcPr>
          <w:p w:rsidR="00EE687B" w:rsidRPr="004449DB" w:rsidRDefault="00EE687B" w:rsidP="009F6CEF">
            <w:pPr>
              <w:keepNext/>
              <w:rPr>
                <w:lang w:val="pt-BR"/>
              </w:rPr>
            </w:pPr>
            <w:r w:rsidRPr="004449DB">
              <w:rPr>
                <w:lang w:val="pt-BR"/>
              </w:rPr>
              <w:t>Mức độ BMT: B</w:t>
            </w:r>
          </w:p>
        </w:tc>
      </w:tr>
      <w:tr w:rsidR="00EE687B" w:rsidRPr="00A30D01" w:rsidTr="009F6CEF">
        <w:tc>
          <w:tcPr>
            <w:tcW w:w="5466" w:type="dxa"/>
            <w:vAlign w:val="center"/>
          </w:tcPr>
          <w:p w:rsidR="00EE687B" w:rsidRPr="00CB6DD5" w:rsidRDefault="00EE687B" w:rsidP="009F6CEF">
            <w:pPr>
              <w:keepNext/>
            </w:pPr>
            <w:r w:rsidRPr="00CB6DD5">
              <w:t xml:space="preserve">Tác nhân chính: </w:t>
            </w:r>
            <w:r w:rsidRPr="00C52BDD">
              <w:t>Quản trị hệ thống</w:t>
            </w:r>
          </w:p>
        </w:tc>
        <w:tc>
          <w:tcPr>
            <w:tcW w:w="3824" w:type="dxa"/>
            <w:vAlign w:val="center"/>
          </w:tcPr>
          <w:p w:rsidR="00EE687B" w:rsidRPr="004449DB" w:rsidRDefault="00EE687B" w:rsidP="009F6CEF">
            <w:pPr>
              <w:keepNext/>
              <w:rPr>
                <w:i/>
                <w:iCs/>
                <w:lang w:val="pt-BR"/>
              </w:rPr>
            </w:pPr>
            <w:r w:rsidRPr="004449DB">
              <w:rPr>
                <w:lang w:val="pt-BR"/>
              </w:rPr>
              <w:t xml:space="preserve">Tác nhân phụ: </w:t>
            </w:r>
          </w:p>
        </w:tc>
      </w:tr>
      <w:tr w:rsidR="00EE687B" w:rsidRPr="00A30D01" w:rsidTr="009F6CEF">
        <w:tc>
          <w:tcPr>
            <w:tcW w:w="9290" w:type="dxa"/>
            <w:gridSpan w:val="2"/>
            <w:vAlign w:val="center"/>
          </w:tcPr>
          <w:p w:rsidR="00EE687B" w:rsidRPr="00CB6DD5" w:rsidRDefault="00EE687B" w:rsidP="00EE687B">
            <w:pPr>
              <w:keepNext/>
              <w:rPr>
                <w:i/>
                <w:iCs/>
              </w:rPr>
            </w:pPr>
            <w:r w:rsidRPr="00CB6DD5">
              <w:t xml:space="preserve">Mô tả chức năng: Cho phép </w:t>
            </w:r>
            <w:r w:rsidRPr="00C52BDD">
              <w:t>Quản trị hệ thống</w:t>
            </w:r>
            <w:r w:rsidRPr="00CB6DD5">
              <w:t xml:space="preserve"> thực hiện chức năng </w:t>
            </w:r>
            <w:r>
              <w:t>Quản lý lớp học</w:t>
            </w:r>
          </w:p>
        </w:tc>
      </w:tr>
      <w:tr w:rsidR="00EE687B" w:rsidRPr="00A30D01" w:rsidTr="009F6CEF">
        <w:tc>
          <w:tcPr>
            <w:tcW w:w="9290" w:type="dxa"/>
            <w:gridSpan w:val="2"/>
            <w:vAlign w:val="center"/>
          </w:tcPr>
          <w:p w:rsidR="00EE687B" w:rsidRPr="00CB6DD5" w:rsidRDefault="00EE687B" w:rsidP="009F6CEF">
            <w:pPr>
              <w:keepNext/>
              <w:rPr>
                <w:i/>
                <w:iCs/>
              </w:rPr>
            </w:pPr>
            <w:r w:rsidRPr="00CB6DD5">
              <w:lastRenderedPageBreak/>
              <w:t xml:space="preserve">Điều kiện bắt đầu (Pre-Condition): </w:t>
            </w:r>
            <w:r>
              <w:t>Đ</w:t>
            </w:r>
            <w:r w:rsidRPr="00CB6DD5">
              <w:t>ăng nhập thành công vào hệ thố</w:t>
            </w:r>
            <w:r>
              <w:t>ng</w:t>
            </w:r>
          </w:p>
        </w:tc>
      </w:tr>
      <w:tr w:rsidR="00EE687B" w:rsidRPr="00A30D01" w:rsidTr="009F6CEF">
        <w:tc>
          <w:tcPr>
            <w:tcW w:w="9290" w:type="dxa"/>
            <w:gridSpan w:val="2"/>
            <w:vAlign w:val="center"/>
          </w:tcPr>
          <w:p w:rsidR="00EE687B" w:rsidRPr="00CB6DD5" w:rsidRDefault="00EE687B" w:rsidP="00EE687B">
            <w:pPr>
              <w:keepNext/>
              <w:rPr>
                <w:i/>
                <w:iCs/>
              </w:rPr>
            </w:pPr>
            <w:r w:rsidRPr="00CB6DD5">
              <w:t xml:space="preserve">Điều kiện sau khi dùng (Post Condition): Các </w:t>
            </w:r>
            <w:r>
              <w:t>lớp học được</w:t>
            </w:r>
            <w:r w:rsidRPr="00CB6DD5">
              <w:t xml:space="preserve"> quản lý chính xác trên hệ thống</w:t>
            </w:r>
          </w:p>
        </w:tc>
      </w:tr>
      <w:tr w:rsidR="00EE687B" w:rsidRPr="00C51F24" w:rsidTr="009F6CEF">
        <w:tc>
          <w:tcPr>
            <w:tcW w:w="9290" w:type="dxa"/>
            <w:gridSpan w:val="2"/>
            <w:vAlign w:val="center"/>
          </w:tcPr>
          <w:p w:rsidR="00EE687B" w:rsidRDefault="00EE687B" w:rsidP="009F6CEF">
            <w:pPr>
              <w:keepNext/>
            </w:pPr>
            <w:r w:rsidRPr="00CB6DD5">
              <w:t xml:space="preserve">Trình tự các sự kiện: </w:t>
            </w:r>
          </w:p>
          <w:p w:rsidR="00EE687B" w:rsidRPr="00A41A4C"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222C86">
              <w:rPr>
                <w:rFonts w:ascii="Times New Roman" w:hAnsi="Times New Roman"/>
                <w:szCs w:val="26"/>
                <w:lang w:val="en-US"/>
              </w:rPr>
              <w:t>lớp học</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EE687B" w:rsidRPr="00A41A4C"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222C86">
              <w:rPr>
                <w:rFonts w:ascii="Times New Roman" w:hAnsi="Times New Roman"/>
                <w:szCs w:val="26"/>
                <w:lang w:val="en-US"/>
              </w:rPr>
              <w:t>a các lớp</w:t>
            </w:r>
            <w:r>
              <w:rPr>
                <w:rFonts w:ascii="Times New Roman" w:hAnsi="Times New Roman"/>
                <w:szCs w:val="26"/>
                <w:lang w:val="en-US"/>
              </w:rPr>
              <w:t xml:space="preserve"> đã tạo mới</w:t>
            </w:r>
          </w:p>
          <w:p w:rsidR="00EE687B" w:rsidRDefault="00EE687B"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222C86">
              <w:rPr>
                <w:rFonts w:ascii="Times New Roman" w:hAnsi="Times New Roman"/>
                <w:szCs w:val="26"/>
                <w:lang w:val="en-US"/>
              </w:rPr>
              <w:t>xóa các lớp</w:t>
            </w:r>
            <w:r>
              <w:rPr>
                <w:rFonts w:ascii="Times New Roman" w:hAnsi="Times New Roman"/>
                <w:szCs w:val="26"/>
                <w:lang w:val="en-US"/>
              </w:rPr>
              <w:t xml:space="preserve"> không còn ở trong trường học</w:t>
            </w:r>
          </w:p>
          <w:p w:rsidR="00EE687B" w:rsidRPr="0053608D" w:rsidRDefault="00EE687B"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w:t>
            </w:r>
            <w:r w:rsidR="00222C86">
              <w:rPr>
                <w:rFonts w:ascii="Times New Roman" w:hAnsi="Times New Roman"/>
                <w:szCs w:val="26"/>
                <w:lang w:val="en-US"/>
              </w:rPr>
              <w:t>t các lớp học</w:t>
            </w:r>
          </w:p>
        </w:tc>
      </w:tr>
      <w:tr w:rsidR="00EE687B" w:rsidRPr="00C51F24" w:rsidTr="009F6CEF">
        <w:tc>
          <w:tcPr>
            <w:tcW w:w="9290" w:type="dxa"/>
            <w:gridSpan w:val="2"/>
            <w:vAlign w:val="center"/>
          </w:tcPr>
          <w:p w:rsidR="00EE687B" w:rsidRPr="00CB6DD5" w:rsidRDefault="00EE687B" w:rsidP="009F6CEF">
            <w:pPr>
              <w:keepNext/>
              <w:rPr>
                <w:i/>
                <w:iCs/>
              </w:rPr>
            </w:pPr>
            <w:r w:rsidRPr="00CB6DD5">
              <w:t xml:space="preserve">Hoàn cảnh sử dụng thành công cơ bản: </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EE687B" w:rsidRPr="00C51F24" w:rsidTr="009F6CEF">
        <w:tc>
          <w:tcPr>
            <w:tcW w:w="9290" w:type="dxa"/>
            <w:gridSpan w:val="2"/>
            <w:vAlign w:val="center"/>
          </w:tcPr>
          <w:p w:rsidR="00EE687B" w:rsidRPr="00CB6DD5" w:rsidRDefault="00EE687B" w:rsidP="009F6CEF">
            <w:pPr>
              <w:keepNext/>
              <w:rPr>
                <w:i/>
                <w:iCs/>
              </w:rPr>
            </w:pPr>
            <w:r w:rsidRPr="00CB6DD5">
              <w:t xml:space="preserve">Hoàn cảnh sử dụng phụ trong trường hợp không thành công: </w:t>
            </w:r>
          </w:p>
          <w:p w:rsidR="00EE687B" w:rsidRPr="00CB6DD5" w:rsidRDefault="00EE687B"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2A6EE3" w:rsidRPr="00D378BF" w:rsidRDefault="002A6EE3" w:rsidP="00D378BF">
      <w:pPr>
        <w:pStyle w:val="Heading2"/>
        <w:numPr>
          <w:ilvl w:val="1"/>
          <w:numId w:val="3"/>
        </w:numPr>
        <w:rPr>
          <w:rFonts w:ascii="Times New Roman" w:hAnsi="Times New Roman" w:cs="Times New Roman"/>
          <w:color w:val="auto"/>
          <w:sz w:val="28"/>
          <w:szCs w:val="28"/>
          <w:lang w:val="fr-FR"/>
        </w:rPr>
      </w:pPr>
      <w:bookmarkStart w:id="29" w:name="_Toc512036295"/>
      <w:r w:rsidRPr="00D378BF">
        <w:rPr>
          <w:rFonts w:ascii="Times New Roman" w:hAnsi="Times New Roman" w:cs="Times New Roman"/>
          <w:color w:val="auto"/>
          <w:sz w:val="28"/>
          <w:szCs w:val="28"/>
          <w:lang w:val="fr-FR"/>
        </w:rPr>
        <w:t xml:space="preserve">Usecase </w:t>
      </w:r>
      <w:r w:rsidRPr="00D378BF">
        <w:rPr>
          <w:rFonts w:ascii="Times New Roman" w:hAnsi="Times New Roman" w:cs="Times New Roman"/>
          <w:color w:val="auto"/>
          <w:sz w:val="28"/>
          <w:szCs w:val="28"/>
          <w:lang w:eastAsia="vi-VN"/>
        </w:rPr>
        <w:t>Quản trị môn học</w:t>
      </w:r>
      <w:bookmarkEnd w:id="29"/>
    </w:p>
    <w:p w:rsidR="00950EB8" w:rsidRPr="00950EB8" w:rsidRDefault="00950EB8" w:rsidP="00950EB8">
      <w:pPr>
        <w:keepNext/>
        <w:jc w:val="center"/>
        <w:rPr>
          <w:b/>
          <w:lang w:val="fr-FR"/>
        </w:rPr>
      </w:pPr>
      <w:r>
        <w:rPr>
          <w:noProof/>
          <w:lang w:val="vi-VN" w:eastAsia="ja-JP"/>
        </w:rPr>
        <w:drawing>
          <wp:inline distT="0" distB="0" distL="0" distR="0" wp14:anchorId="5D0B3FE9" wp14:editId="139FBCB1">
            <wp:extent cx="3870325" cy="4625340"/>
            <wp:effectExtent l="0" t="0" r="0" b="3810"/>
            <wp:docPr id="3" name="Picture 3" descr="C:\Users\admin\Downloads\QL môn h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QL môn họ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325"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2A6EE3" w:rsidRPr="00A30D01" w:rsidTr="009F6CEF">
        <w:tc>
          <w:tcPr>
            <w:tcW w:w="5466" w:type="dxa"/>
            <w:vAlign w:val="center"/>
          </w:tcPr>
          <w:p w:rsidR="002A6EE3" w:rsidRPr="00114DDF" w:rsidRDefault="002A6EE3" w:rsidP="009F6CEF">
            <w:pPr>
              <w:keepNext/>
              <w:rPr>
                <w:rPrChange w:id="30" w:author="thinh nguyen" w:date="2018-04-22T18:03:00Z">
                  <w:rPr>
                    <w:lang w:val="fr-FR"/>
                  </w:rPr>
                </w:rPrChange>
              </w:rPr>
            </w:pPr>
            <w:r w:rsidRPr="00114DDF">
              <w:rPr>
                <w:rPrChange w:id="31" w:author="thinh nguyen" w:date="2018-04-22T18:03:00Z">
                  <w:rPr>
                    <w:lang w:val="fr-FR"/>
                  </w:rPr>
                </w:rPrChange>
              </w:rPr>
              <w:lastRenderedPageBreak/>
              <w:t xml:space="preserve">Tên Use Case: </w:t>
            </w:r>
            <w:r w:rsidRPr="00684EB0">
              <w:rPr>
                <w:b/>
                <w:bCs/>
                <w:lang w:eastAsia="vi-VN"/>
              </w:rPr>
              <w:t xml:space="preserve">Quản trị </w:t>
            </w:r>
            <w:r>
              <w:rPr>
                <w:b/>
                <w:bCs/>
                <w:lang w:eastAsia="vi-VN"/>
              </w:rPr>
              <w:t>môn học</w:t>
            </w:r>
          </w:p>
        </w:tc>
        <w:tc>
          <w:tcPr>
            <w:tcW w:w="3824" w:type="dxa"/>
            <w:vAlign w:val="center"/>
          </w:tcPr>
          <w:p w:rsidR="002A6EE3" w:rsidRPr="004449DB" w:rsidRDefault="002A6EE3" w:rsidP="009F6CEF">
            <w:pPr>
              <w:keepNext/>
              <w:rPr>
                <w:lang w:val="pt-BR"/>
              </w:rPr>
            </w:pPr>
            <w:r w:rsidRPr="004449DB">
              <w:rPr>
                <w:lang w:val="pt-BR"/>
              </w:rPr>
              <w:t>Mức độ BMT: B</w:t>
            </w:r>
          </w:p>
        </w:tc>
      </w:tr>
      <w:tr w:rsidR="002A6EE3" w:rsidRPr="00A30D01" w:rsidTr="009F6CEF">
        <w:tc>
          <w:tcPr>
            <w:tcW w:w="5466" w:type="dxa"/>
            <w:vAlign w:val="center"/>
          </w:tcPr>
          <w:p w:rsidR="002A6EE3" w:rsidRPr="00CB6DD5" w:rsidRDefault="002A6EE3" w:rsidP="009F6CEF">
            <w:pPr>
              <w:keepNext/>
            </w:pPr>
            <w:r w:rsidRPr="00CB6DD5">
              <w:t xml:space="preserve">Tác nhân chính: </w:t>
            </w:r>
            <w:r w:rsidRPr="00C52BDD">
              <w:t>Quản trị hệ thống</w:t>
            </w:r>
          </w:p>
        </w:tc>
        <w:tc>
          <w:tcPr>
            <w:tcW w:w="3824" w:type="dxa"/>
            <w:vAlign w:val="center"/>
          </w:tcPr>
          <w:p w:rsidR="002A6EE3" w:rsidRPr="004449DB" w:rsidRDefault="002A6EE3" w:rsidP="009F6CEF">
            <w:pPr>
              <w:keepNext/>
              <w:rPr>
                <w:i/>
                <w:iCs/>
                <w:lang w:val="pt-BR"/>
              </w:rPr>
            </w:pPr>
            <w:r w:rsidRPr="004449DB">
              <w:rPr>
                <w:lang w:val="pt-BR"/>
              </w:rPr>
              <w:t xml:space="preserve">Tác nhân phụ: </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Mô tả chức năng: Cho phép </w:t>
            </w:r>
            <w:r w:rsidRPr="00C52BDD">
              <w:t>Quản trị hệ thống</w:t>
            </w:r>
            <w:r w:rsidRPr="00CB6DD5">
              <w:t xml:space="preserve"> thực hiện chức năng </w:t>
            </w:r>
            <w:r>
              <w:t>Quản lý môn học</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Điều kiện bắt đầu (Pre-Condition): </w:t>
            </w:r>
            <w:r>
              <w:t>Đ</w:t>
            </w:r>
            <w:r w:rsidRPr="00CB6DD5">
              <w:t>ăng nhập thành công vào hệ thố</w:t>
            </w:r>
            <w:r>
              <w:t>ng</w:t>
            </w:r>
          </w:p>
        </w:tc>
      </w:tr>
      <w:tr w:rsidR="002A6EE3" w:rsidRPr="00A30D01" w:rsidTr="009F6CEF">
        <w:tc>
          <w:tcPr>
            <w:tcW w:w="9290" w:type="dxa"/>
            <w:gridSpan w:val="2"/>
            <w:vAlign w:val="center"/>
          </w:tcPr>
          <w:p w:rsidR="002A6EE3" w:rsidRPr="00CB6DD5" w:rsidRDefault="002A6EE3" w:rsidP="009F6CEF">
            <w:pPr>
              <w:keepNext/>
              <w:rPr>
                <w:i/>
                <w:iCs/>
              </w:rPr>
            </w:pPr>
            <w:r w:rsidRPr="00CB6DD5">
              <w:t xml:space="preserve">Điều kiện sau khi dùng (Post Condition): Các </w:t>
            </w:r>
            <w:r>
              <w:t>môn học được</w:t>
            </w:r>
            <w:r w:rsidRPr="00CB6DD5">
              <w:t xml:space="preserve"> quản lý chính xác trên hệ thống</w:t>
            </w:r>
          </w:p>
        </w:tc>
      </w:tr>
      <w:tr w:rsidR="002A6EE3" w:rsidRPr="00C51F24" w:rsidTr="009F6CEF">
        <w:tc>
          <w:tcPr>
            <w:tcW w:w="9290" w:type="dxa"/>
            <w:gridSpan w:val="2"/>
            <w:vAlign w:val="center"/>
          </w:tcPr>
          <w:p w:rsidR="002A6EE3" w:rsidRDefault="002A6EE3" w:rsidP="009F6CEF">
            <w:pPr>
              <w:keepNext/>
            </w:pPr>
            <w:r w:rsidRPr="00CB6DD5">
              <w:t xml:space="preserve">Trình tự các sự kiện: </w:t>
            </w:r>
          </w:p>
          <w:p w:rsidR="002A6EE3" w:rsidRPr="00A41A4C"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Pr>
                <w:rFonts w:ascii="Times New Roman" w:hAnsi="Times New Roman"/>
                <w:szCs w:val="26"/>
                <w:lang w:val="en-US"/>
              </w:rPr>
              <w:t>môn học</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2A6EE3" w:rsidRPr="00A41A4C"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các môn đã tạo mới</w:t>
            </w:r>
          </w:p>
          <w:p w:rsidR="002A6EE3" w:rsidRDefault="002A6EE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các môn không còn ở trong trường học</w:t>
            </w:r>
          </w:p>
          <w:p w:rsidR="002A6EE3" w:rsidRPr="0053608D" w:rsidRDefault="002A6EE3"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môn học</w:t>
            </w:r>
          </w:p>
        </w:tc>
      </w:tr>
      <w:tr w:rsidR="002A6EE3" w:rsidRPr="00C51F24" w:rsidTr="009F6CEF">
        <w:tc>
          <w:tcPr>
            <w:tcW w:w="9290" w:type="dxa"/>
            <w:gridSpan w:val="2"/>
            <w:vAlign w:val="center"/>
          </w:tcPr>
          <w:p w:rsidR="002A6EE3" w:rsidRPr="00CB6DD5" w:rsidRDefault="002A6EE3" w:rsidP="009F6CEF">
            <w:pPr>
              <w:keepNext/>
              <w:rPr>
                <w:i/>
                <w:iCs/>
              </w:rPr>
            </w:pPr>
            <w:r w:rsidRPr="00CB6DD5">
              <w:t xml:space="preserve">Hoàn cảnh sử dụng thành công cơ bản: </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2A6EE3" w:rsidRPr="00C51F24" w:rsidTr="009F6CEF">
        <w:tc>
          <w:tcPr>
            <w:tcW w:w="9290" w:type="dxa"/>
            <w:gridSpan w:val="2"/>
            <w:vAlign w:val="center"/>
          </w:tcPr>
          <w:p w:rsidR="002A6EE3" w:rsidRPr="00CB6DD5" w:rsidRDefault="002A6EE3" w:rsidP="009F6CEF">
            <w:pPr>
              <w:keepNext/>
              <w:rPr>
                <w:i/>
                <w:iCs/>
              </w:rPr>
            </w:pPr>
            <w:r w:rsidRPr="00CB6DD5">
              <w:t xml:space="preserve">Hoàn cảnh sử dụng phụ trong trường hợp không thành công: </w:t>
            </w:r>
          </w:p>
          <w:p w:rsidR="002A6EE3" w:rsidRPr="00CB6DD5" w:rsidRDefault="002A6EE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2A6EE3" w:rsidRDefault="002A6EE3"/>
    <w:p w:rsidR="00EB569F" w:rsidRPr="00D378BF" w:rsidRDefault="00EB569F" w:rsidP="00D378BF">
      <w:pPr>
        <w:pStyle w:val="Heading2"/>
        <w:numPr>
          <w:ilvl w:val="1"/>
          <w:numId w:val="3"/>
        </w:numPr>
        <w:rPr>
          <w:rFonts w:ascii="Times New Roman" w:hAnsi="Times New Roman" w:cs="Times New Roman"/>
          <w:color w:val="auto"/>
          <w:sz w:val="28"/>
          <w:szCs w:val="28"/>
          <w:lang w:val="fr-FR"/>
        </w:rPr>
      </w:pPr>
      <w:bookmarkStart w:id="32" w:name="_Toc512036296"/>
      <w:r w:rsidRPr="00D378BF">
        <w:rPr>
          <w:rFonts w:ascii="Times New Roman" w:hAnsi="Times New Roman" w:cs="Times New Roman"/>
          <w:color w:val="auto"/>
          <w:sz w:val="28"/>
          <w:szCs w:val="28"/>
          <w:lang w:val="fr-FR"/>
        </w:rPr>
        <w:lastRenderedPageBreak/>
        <w:t xml:space="preserve">Usecase </w:t>
      </w:r>
      <w:r w:rsidRPr="00D378BF">
        <w:rPr>
          <w:rFonts w:ascii="Times New Roman" w:hAnsi="Times New Roman" w:cs="Times New Roman"/>
          <w:color w:val="auto"/>
          <w:sz w:val="28"/>
          <w:szCs w:val="28"/>
          <w:lang w:eastAsia="vi-VN"/>
        </w:rPr>
        <w:t>Quản trị bài giảng</w:t>
      </w:r>
      <w:bookmarkEnd w:id="32"/>
    </w:p>
    <w:p w:rsidR="00950EB8" w:rsidRPr="00950EB8" w:rsidRDefault="00950EB8" w:rsidP="00950EB8">
      <w:pPr>
        <w:keepNext/>
        <w:ind w:left="360"/>
        <w:jc w:val="center"/>
        <w:rPr>
          <w:b/>
          <w:lang w:val="fr-FR"/>
        </w:rPr>
      </w:pPr>
      <w:r>
        <w:rPr>
          <w:noProof/>
          <w:lang w:val="vi-VN" w:eastAsia="ja-JP"/>
        </w:rPr>
        <w:drawing>
          <wp:inline distT="0" distB="0" distL="0" distR="0" wp14:anchorId="72168D1E" wp14:editId="6630A84A">
            <wp:extent cx="5347970" cy="4625340"/>
            <wp:effectExtent l="0" t="0" r="5080" b="3810"/>
            <wp:docPr id="4" name="Picture 4" descr="C:\Users\admin\Downloads\QL bài giả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QL bài giả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7970" cy="462534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EB569F" w:rsidRPr="00A30D01" w:rsidTr="00A55F93">
        <w:tc>
          <w:tcPr>
            <w:tcW w:w="5465" w:type="dxa"/>
            <w:vAlign w:val="center"/>
          </w:tcPr>
          <w:p w:rsidR="00EB569F" w:rsidRPr="00114DDF" w:rsidRDefault="00EB569F" w:rsidP="00EB569F">
            <w:pPr>
              <w:keepNext/>
              <w:rPr>
                <w:rPrChange w:id="33" w:author="thinh nguyen" w:date="2018-04-22T18:03:00Z">
                  <w:rPr>
                    <w:lang w:val="fr-FR"/>
                  </w:rPr>
                </w:rPrChange>
              </w:rPr>
            </w:pPr>
            <w:r w:rsidRPr="00114DDF">
              <w:rPr>
                <w:rPrChange w:id="34" w:author="thinh nguyen" w:date="2018-04-22T18:03:00Z">
                  <w:rPr>
                    <w:lang w:val="fr-FR"/>
                  </w:rPr>
                </w:rPrChange>
              </w:rPr>
              <w:t xml:space="preserve">Tên Use Case: </w:t>
            </w:r>
            <w:r w:rsidRPr="00684EB0">
              <w:rPr>
                <w:b/>
                <w:bCs/>
                <w:lang w:eastAsia="vi-VN"/>
              </w:rPr>
              <w:t xml:space="preserve">Quản trị </w:t>
            </w:r>
            <w:r>
              <w:rPr>
                <w:b/>
                <w:bCs/>
                <w:lang w:eastAsia="vi-VN"/>
              </w:rPr>
              <w:t>bài giảng</w:t>
            </w:r>
          </w:p>
        </w:tc>
        <w:tc>
          <w:tcPr>
            <w:tcW w:w="3823" w:type="dxa"/>
            <w:vAlign w:val="center"/>
          </w:tcPr>
          <w:p w:rsidR="00EB569F" w:rsidRPr="004449DB" w:rsidRDefault="00EB569F" w:rsidP="009F6CEF">
            <w:pPr>
              <w:keepNext/>
              <w:rPr>
                <w:lang w:val="pt-BR"/>
              </w:rPr>
            </w:pPr>
            <w:r w:rsidRPr="004449DB">
              <w:rPr>
                <w:lang w:val="pt-BR"/>
              </w:rPr>
              <w:t>Mức độ BMT: B</w:t>
            </w:r>
          </w:p>
        </w:tc>
      </w:tr>
      <w:tr w:rsidR="00EB569F" w:rsidRPr="00A30D01" w:rsidTr="00A55F93">
        <w:tc>
          <w:tcPr>
            <w:tcW w:w="5465" w:type="dxa"/>
            <w:vAlign w:val="center"/>
          </w:tcPr>
          <w:p w:rsidR="00EB569F" w:rsidRPr="00CB6DD5" w:rsidRDefault="00EB569F" w:rsidP="009F6CEF">
            <w:pPr>
              <w:keepNext/>
            </w:pPr>
            <w:r w:rsidRPr="00CB6DD5">
              <w:t xml:space="preserve">Tác nhân chính: </w:t>
            </w:r>
            <w:r w:rsidRPr="00C52BDD">
              <w:t>Quản trị hệ thống</w:t>
            </w:r>
            <w:r>
              <w:t>, Giáo viên</w:t>
            </w:r>
          </w:p>
        </w:tc>
        <w:tc>
          <w:tcPr>
            <w:tcW w:w="3823" w:type="dxa"/>
            <w:vAlign w:val="center"/>
          </w:tcPr>
          <w:p w:rsidR="00EB569F" w:rsidRPr="004449DB" w:rsidRDefault="00EB569F" w:rsidP="009F6CEF">
            <w:pPr>
              <w:keepNext/>
              <w:rPr>
                <w:i/>
                <w:iCs/>
                <w:lang w:val="pt-BR"/>
              </w:rPr>
            </w:pPr>
            <w:r w:rsidRPr="004449DB">
              <w:rPr>
                <w:lang w:val="pt-BR"/>
              </w:rPr>
              <w:t xml:space="preserve">Tác nhân phụ: </w:t>
            </w:r>
          </w:p>
        </w:tc>
      </w:tr>
      <w:tr w:rsidR="00EB569F" w:rsidRPr="00A30D01" w:rsidTr="00A55F93">
        <w:tc>
          <w:tcPr>
            <w:tcW w:w="9288" w:type="dxa"/>
            <w:gridSpan w:val="2"/>
            <w:vAlign w:val="center"/>
          </w:tcPr>
          <w:p w:rsidR="00EB569F" w:rsidRPr="00CB6DD5" w:rsidRDefault="00EB569F" w:rsidP="00EB569F">
            <w:pPr>
              <w:keepNext/>
              <w:rPr>
                <w:i/>
                <w:iCs/>
              </w:rPr>
            </w:pPr>
            <w:r w:rsidRPr="00CB6DD5">
              <w:t xml:space="preserve">Mô tả chức năng: Cho phép </w:t>
            </w:r>
            <w:r w:rsidRPr="00C52BDD">
              <w:t>Quản trị hệ thống</w:t>
            </w:r>
            <w:r>
              <w:t>, giáo viên</w:t>
            </w:r>
            <w:r w:rsidRPr="00CB6DD5">
              <w:t xml:space="preserve"> thực hiện chức năng </w:t>
            </w:r>
            <w:r>
              <w:t>Quản lý bài giảng</w:t>
            </w:r>
          </w:p>
        </w:tc>
      </w:tr>
      <w:tr w:rsidR="00EB569F" w:rsidRPr="00A30D01" w:rsidTr="00A55F93">
        <w:tc>
          <w:tcPr>
            <w:tcW w:w="9288" w:type="dxa"/>
            <w:gridSpan w:val="2"/>
            <w:vAlign w:val="center"/>
          </w:tcPr>
          <w:p w:rsidR="00EB569F" w:rsidRPr="00CB6DD5" w:rsidRDefault="00EB569F" w:rsidP="009F6CEF">
            <w:pPr>
              <w:keepNext/>
              <w:rPr>
                <w:i/>
                <w:iCs/>
              </w:rPr>
            </w:pPr>
            <w:r w:rsidRPr="00CB6DD5">
              <w:t xml:space="preserve">Điều kiện bắt đầu (Pre-Condition): </w:t>
            </w:r>
            <w:r>
              <w:t>Đ</w:t>
            </w:r>
            <w:r w:rsidRPr="00CB6DD5">
              <w:t>ăng nhập thành công vào hệ thố</w:t>
            </w:r>
            <w:r>
              <w:t>ng</w:t>
            </w:r>
          </w:p>
        </w:tc>
      </w:tr>
      <w:tr w:rsidR="00EB569F" w:rsidRPr="00A30D01" w:rsidTr="00A55F93">
        <w:tc>
          <w:tcPr>
            <w:tcW w:w="9288" w:type="dxa"/>
            <w:gridSpan w:val="2"/>
            <w:vAlign w:val="center"/>
          </w:tcPr>
          <w:p w:rsidR="00EB569F" w:rsidRPr="00CB6DD5" w:rsidRDefault="00EB569F" w:rsidP="00EB569F">
            <w:pPr>
              <w:keepNext/>
              <w:rPr>
                <w:i/>
                <w:iCs/>
              </w:rPr>
            </w:pPr>
            <w:r w:rsidRPr="00CB6DD5">
              <w:t xml:space="preserve">Điều kiện sau khi dùng (Post Condition): Các </w:t>
            </w:r>
            <w:r>
              <w:t>bài giảng được</w:t>
            </w:r>
            <w:r w:rsidRPr="00CB6DD5">
              <w:t xml:space="preserve"> quản lý chính xác trên hệ thống</w:t>
            </w:r>
          </w:p>
        </w:tc>
      </w:tr>
      <w:tr w:rsidR="00EB569F" w:rsidRPr="00C51F24" w:rsidTr="00A55F93">
        <w:tc>
          <w:tcPr>
            <w:tcW w:w="9288" w:type="dxa"/>
            <w:gridSpan w:val="2"/>
            <w:vAlign w:val="center"/>
          </w:tcPr>
          <w:p w:rsidR="00EB569F" w:rsidRDefault="00EB569F" w:rsidP="009F6CEF">
            <w:pPr>
              <w:keepNext/>
            </w:pPr>
            <w:r w:rsidRPr="00CB6DD5">
              <w:t xml:space="preserve">Trình tự các sự kiện: </w:t>
            </w:r>
          </w:p>
          <w:p w:rsidR="00EB569F" w:rsidRPr="00A41A4C"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w:t>
            </w:r>
            <w:r w:rsidRPr="00A41A4C">
              <w:rPr>
                <w:rFonts w:ascii="Times New Roman" w:hAnsi="Times New Roman"/>
                <w:szCs w:val="26"/>
                <w:lang w:val="en-US"/>
              </w:rPr>
              <w:t xml:space="preserve"> </w:t>
            </w:r>
            <w:r w:rsidR="0041246A">
              <w:rPr>
                <w:rFonts w:ascii="Times New Roman" w:hAnsi="Times New Roman"/>
                <w:szCs w:val="26"/>
                <w:lang w:val="en-US"/>
              </w:rPr>
              <w:t>bài giảng</w:t>
            </w:r>
            <w:r w:rsidRPr="00A41A4C">
              <w:rPr>
                <w:rFonts w:ascii="Times New Roman" w:hAnsi="Times New Roman"/>
                <w:szCs w:val="26"/>
                <w:lang w:val="en-US"/>
              </w:rPr>
              <w:t xml:space="preserve"> của một </w:t>
            </w:r>
            <w:r>
              <w:rPr>
                <w:rFonts w:ascii="Times New Roman" w:hAnsi="Times New Roman"/>
                <w:szCs w:val="26"/>
                <w:lang w:val="en-US"/>
              </w:rPr>
              <w:t>trường học</w:t>
            </w:r>
          </w:p>
          <w:p w:rsidR="00EB569F" w:rsidRPr="00A41A4C"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w:t>
            </w:r>
            <w:r w:rsidR="0041246A">
              <w:rPr>
                <w:rFonts w:ascii="Times New Roman" w:hAnsi="Times New Roman"/>
                <w:szCs w:val="26"/>
                <w:lang w:val="en-US"/>
              </w:rPr>
              <w:t>a các bài giảng</w:t>
            </w:r>
            <w:r>
              <w:rPr>
                <w:rFonts w:ascii="Times New Roman" w:hAnsi="Times New Roman"/>
                <w:szCs w:val="26"/>
                <w:lang w:val="en-US"/>
              </w:rPr>
              <w:t xml:space="preserve"> đã tạo mới</w:t>
            </w:r>
          </w:p>
          <w:p w:rsidR="00EB569F" w:rsidRDefault="00EB569F"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sidR="0041246A">
              <w:rPr>
                <w:rFonts w:ascii="Times New Roman" w:hAnsi="Times New Roman"/>
                <w:szCs w:val="26"/>
                <w:lang w:val="en-US"/>
              </w:rPr>
              <w:t>xóa các bài giảng</w:t>
            </w:r>
            <w:r>
              <w:rPr>
                <w:rFonts w:ascii="Times New Roman" w:hAnsi="Times New Roman"/>
                <w:szCs w:val="26"/>
                <w:lang w:val="en-US"/>
              </w:rPr>
              <w:t xml:space="preserve"> không còn ở trong trường học</w:t>
            </w:r>
          </w:p>
          <w:p w:rsidR="00EB569F" w:rsidRPr="0053608D" w:rsidRDefault="00EB569F"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w:t>
            </w:r>
            <w:r w:rsidR="0041246A">
              <w:rPr>
                <w:rFonts w:ascii="Times New Roman" w:hAnsi="Times New Roman"/>
                <w:szCs w:val="26"/>
                <w:lang w:val="en-US"/>
              </w:rPr>
              <w:t>c bài giảng</w:t>
            </w:r>
          </w:p>
        </w:tc>
      </w:tr>
      <w:tr w:rsidR="00EB569F" w:rsidRPr="00C51F24" w:rsidTr="00A55F93">
        <w:tc>
          <w:tcPr>
            <w:tcW w:w="9288" w:type="dxa"/>
            <w:gridSpan w:val="2"/>
            <w:vAlign w:val="center"/>
          </w:tcPr>
          <w:p w:rsidR="00EB569F" w:rsidRPr="00CB6DD5" w:rsidRDefault="00EB569F" w:rsidP="009F6CEF">
            <w:pPr>
              <w:keepNext/>
              <w:rPr>
                <w:i/>
                <w:iCs/>
              </w:rPr>
            </w:pPr>
            <w:r w:rsidRPr="00CB6DD5">
              <w:t xml:space="preserve">Hoàn cảnh sử dụng thành công cơ bản: </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lastRenderedPageBreak/>
              <w:t>Hiển thị kết quả, thông báo thành công ứng với từng chức năng.</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EB569F" w:rsidRPr="00C51F24" w:rsidTr="00A55F93">
        <w:tc>
          <w:tcPr>
            <w:tcW w:w="9288" w:type="dxa"/>
            <w:gridSpan w:val="2"/>
            <w:vAlign w:val="center"/>
          </w:tcPr>
          <w:p w:rsidR="00EB569F" w:rsidRPr="00CB6DD5" w:rsidRDefault="00EB569F" w:rsidP="009F6CEF">
            <w:pPr>
              <w:keepNext/>
              <w:rPr>
                <w:i/>
                <w:iCs/>
              </w:rPr>
            </w:pPr>
            <w:r w:rsidRPr="00CB6DD5">
              <w:lastRenderedPageBreak/>
              <w:t xml:space="preserve">Hoàn cảnh sử dụng phụ trong trường hợp không thành công: </w:t>
            </w:r>
          </w:p>
          <w:p w:rsidR="00EB569F" w:rsidRPr="00CB6DD5" w:rsidRDefault="00EB569F"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55F93" w:rsidRPr="00D378BF" w:rsidRDefault="00A55F93" w:rsidP="00D378BF">
      <w:pPr>
        <w:pStyle w:val="Heading2"/>
        <w:numPr>
          <w:ilvl w:val="1"/>
          <w:numId w:val="3"/>
        </w:numPr>
        <w:rPr>
          <w:rFonts w:ascii="Times New Roman" w:hAnsi="Times New Roman" w:cs="Times New Roman"/>
          <w:color w:val="auto"/>
          <w:sz w:val="28"/>
          <w:szCs w:val="28"/>
          <w:lang w:val="fr-FR"/>
        </w:rPr>
      </w:pPr>
      <w:bookmarkStart w:id="35" w:name="_Toc512036297"/>
      <w:r w:rsidRPr="00D378BF">
        <w:rPr>
          <w:rFonts w:ascii="Times New Roman" w:hAnsi="Times New Roman" w:cs="Times New Roman"/>
          <w:color w:val="auto"/>
          <w:sz w:val="28"/>
          <w:szCs w:val="28"/>
          <w:lang w:val="fr-FR"/>
        </w:rPr>
        <w:t xml:space="preserve">Usecase </w:t>
      </w:r>
      <w:r w:rsidRPr="00D378BF">
        <w:rPr>
          <w:rFonts w:ascii="Times New Roman" w:hAnsi="Times New Roman" w:cs="Times New Roman"/>
          <w:color w:val="auto"/>
          <w:sz w:val="28"/>
          <w:szCs w:val="28"/>
          <w:lang w:eastAsia="vi-VN"/>
        </w:rPr>
        <w:t>Quả</w:t>
      </w:r>
      <w:r w:rsidR="006A6C82" w:rsidRPr="00D378BF">
        <w:rPr>
          <w:rFonts w:ascii="Times New Roman" w:hAnsi="Times New Roman" w:cs="Times New Roman"/>
          <w:color w:val="auto"/>
          <w:sz w:val="28"/>
          <w:szCs w:val="28"/>
          <w:lang w:eastAsia="vi-VN"/>
        </w:rPr>
        <w:t>n lý</w:t>
      </w:r>
      <w:r w:rsidRPr="00D378BF">
        <w:rPr>
          <w:rFonts w:ascii="Times New Roman" w:hAnsi="Times New Roman" w:cs="Times New Roman"/>
          <w:color w:val="auto"/>
          <w:sz w:val="28"/>
          <w:szCs w:val="28"/>
          <w:lang w:eastAsia="vi-VN"/>
        </w:rPr>
        <w:t xml:space="preserve"> điểm</w:t>
      </w:r>
      <w:bookmarkEnd w:id="35"/>
    </w:p>
    <w:p w:rsidR="00950EB8" w:rsidRPr="00950EB8" w:rsidRDefault="00950EB8" w:rsidP="00950EB8">
      <w:pPr>
        <w:keepNext/>
        <w:jc w:val="center"/>
        <w:rPr>
          <w:b/>
          <w:lang w:val="fr-FR"/>
        </w:rPr>
      </w:pPr>
      <w:r>
        <w:rPr>
          <w:b/>
          <w:noProof/>
          <w:lang w:val="vi-VN" w:eastAsia="ja-JP"/>
        </w:rPr>
        <w:drawing>
          <wp:inline distT="0" distB="0" distL="0" distR="0">
            <wp:extent cx="5347970" cy="5443855"/>
            <wp:effectExtent l="0" t="0" r="5080" b="4445"/>
            <wp:docPr id="7" name="Picture 7" descr="C:\Users\admin\Downloads\QL điể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QL điể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7970" cy="544385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A55F93" w:rsidRPr="00A30D01" w:rsidTr="009F6CEF">
        <w:tc>
          <w:tcPr>
            <w:tcW w:w="5465" w:type="dxa"/>
            <w:vAlign w:val="center"/>
          </w:tcPr>
          <w:p w:rsidR="00A55F93" w:rsidRPr="00114DDF" w:rsidRDefault="00A55F93" w:rsidP="009F6CEF">
            <w:pPr>
              <w:keepNext/>
              <w:rPr>
                <w:rPrChange w:id="36" w:author="thinh nguyen" w:date="2018-04-22T18:03:00Z">
                  <w:rPr>
                    <w:lang w:val="fr-FR"/>
                  </w:rPr>
                </w:rPrChange>
              </w:rPr>
            </w:pPr>
            <w:r w:rsidRPr="00114DDF">
              <w:rPr>
                <w:rPrChange w:id="37" w:author="thinh nguyen" w:date="2018-04-22T18:03:00Z">
                  <w:rPr>
                    <w:lang w:val="fr-FR"/>
                  </w:rPr>
                </w:rPrChange>
              </w:rPr>
              <w:t xml:space="preserve">Tên Use Case: </w:t>
            </w:r>
            <w:r w:rsidRPr="00684EB0">
              <w:rPr>
                <w:b/>
                <w:bCs/>
                <w:lang w:eastAsia="vi-VN"/>
              </w:rPr>
              <w:t>Quả</w:t>
            </w:r>
            <w:r w:rsidR="00A828BE">
              <w:rPr>
                <w:b/>
                <w:bCs/>
                <w:lang w:eastAsia="vi-VN"/>
              </w:rPr>
              <w:t>n lý</w:t>
            </w:r>
            <w:r w:rsidRPr="00684EB0">
              <w:rPr>
                <w:b/>
                <w:bCs/>
                <w:lang w:eastAsia="vi-VN"/>
              </w:rPr>
              <w:t xml:space="preserve"> </w:t>
            </w:r>
            <w:r>
              <w:rPr>
                <w:b/>
                <w:bCs/>
                <w:lang w:eastAsia="vi-VN"/>
              </w:rPr>
              <w:t>điểm</w:t>
            </w:r>
          </w:p>
        </w:tc>
        <w:tc>
          <w:tcPr>
            <w:tcW w:w="3823" w:type="dxa"/>
            <w:vAlign w:val="center"/>
          </w:tcPr>
          <w:p w:rsidR="00A55F93" w:rsidRPr="004449DB" w:rsidRDefault="00A55F93" w:rsidP="009F6CEF">
            <w:pPr>
              <w:keepNext/>
              <w:rPr>
                <w:lang w:val="pt-BR"/>
              </w:rPr>
            </w:pPr>
            <w:r w:rsidRPr="004449DB">
              <w:rPr>
                <w:lang w:val="pt-BR"/>
              </w:rPr>
              <w:t>Mức độ BMT: B</w:t>
            </w:r>
          </w:p>
        </w:tc>
      </w:tr>
      <w:tr w:rsidR="00A55F93" w:rsidRPr="00A30D01" w:rsidTr="009F6CEF">
        <w:tc>
          <w:tcPr>
            <w:tcW w:w="5465" w:type="dxa"/>
            <w:vAlign w:val="center"/>
          </w:tcPr>
          <w:p w:rsidR="00A55F93" w:rsidRPr="00CB6DD5" w:rsidRDefault="00A55F93" w:rsidP="009F6CEF">
            <w:pPr>
              <w:keepNext/>
            </w:pPr>
            <w:r w:rsidRPr="00CB6DD5">
              <w:t xml:space="preserve">Tác nhân chính: </w:t>
            </w:r>
            <w:r w:rsidRPr="00C52BDD">
              <w:t>Quản trị hệ thống</w:t>
            </w:r>
            <w:r>
              <w:t>, Giáo viên</w:t>
            </w:r>
          </w:p>
        </w:tc>
        <w:tc>
          <w:tcPr>
            <w:tcW w:w="3823" w:type="dxa"/>
            <w:vAlign w:val="center"/>
          </w:tcPr>
          <w:p w:rsidR="00A55F93" w:rsidRPr="004449DB" w:rsidRDefault="00A55F93" w:rsidP="009F6CEF">
            <w:pPr>
              <w:keepNext/>
              <w:rPr>
                <w:i/>
                <w:iCs/>
                <w:lang w:val="pt-BR"/>
              </w:rPr>
            </w:pPr>
            <w:r w:rsidRPr="004449DB">
              <w:rPr>
                <w:lang w:val="pt-BR"/>
              </w:rPr>
              <w:t xml:space="preserve">Tác nhân phụ: </w:t>
            </w:r>
          </w:p>
        </w:tc>
      </w:tr>
      <w:tr w:rsidR="00A55F93" w:rsidRPr="00A30D01" w:rsidTr="009F6CEF">
        <w:tc>
          <w:tcPr>
            <w:tcW w:w="9288" w:type="dxa"/>
            <w:gridSpan w:val="2"/>
            <w:vAlign w:val="center"/>
          </w:tcPr>
          <w:p w:rsidR="00A55F93" w:rsidRPr="00CB6DD5" w:rsidRDefault="00A55F93" w:rsidP="00A55F93">
            <w:pPr>
              <w:keepNext/>
              <w:rPr>
                <w:i/>
                <w:iCs/>
              </w:rPr>
            </w:pPr>
            <w:r w:rsidRPr="00CB6DD5">
              <w:t xml:space="preserve">Mô tả chức năng: Cho phép </w:t>
            </w:r>
            <w:r w:rsidRPr="00C52BDD">
              <w:t>Quản trị hệ thống</w:t>
            </w:r>
            <w:r>
              <w:t>, giáo viên</w:t>
            </w:r>
            <w:r w:rsidRPr="00CB6DD5">
              <w:t xml:space="preserve"> thực hiện chức năng </w:t>
            </w:r>
            <w:r>
              <w:t xml:space="preserve">Quản lý điểm của lớp học </w:t>
            </w:r>
          </w:p>
        </w:tc>
      </w:tr>
      <w:tr w:rsidR="00A55F93" w:rsidRPr="00A30D01" w:rsidTr="009F6CEF">
        <w:tc>
          <w:tcPr>
            <w:tcW w:w="9288" w:type="dxa"/>
            <w:gridSpan w:val="2"/>
            <w:vAlign w:val="center"/>
          </w:tcPr>
          <w:p w:rsidR="00A55F93" w:rsidRPr="00CB6DD5" w:rsidRDefault="00A55F93" w:rsidP="009F6CEF">
            <w:pPr>
              <w:keepNext/>
              <w:rPr>
                <w:i/>
                <w:iCs/>
              </w:rPr>
            </w:pPr>
            <w:r w:rsidRPr="00CB6DD5">
              <w:t xml:space="preserve">Điều kiện bắt đầu (Pre-Condition): </w:t>
            </w:r>
            <w:r>
              <w:t>Đ</w:t>
            </w:r>
            <w:r w:rsidRPr="00CB6DD5">
              <w:t>ăng nhập thành công vào hệ thố</w:t>
            </w:r>
            <w:r>
              <w:t>ng</w:t>
            </w:r>
          </w:p>
        </w:tc>
      </w:tr>
      <w:tr w:rsidR="00A55F93" w:rsidRPr="00A30D01" w:rsidTr="009F6CEF">
        <w:tc>
          <w:tcPr>
            <w:tcW w:w="9288" w:type="dxa"/>
            <w:gridSpan w:val="2"/>
            <w:vAlign w:val="center"/>
          </w:tcPr>
          <w:p w:rsidR="00A55F93" w:rsidRPr="00CB6DD5" w:rsidRDefault="00A55F93" w:rsidP="00A55F93">
            <w:pPr>
              <w:keepNext/>
              <w:rPr>
                <w:i/>
                <w:iCs/>
              </w:rPr>
            </w:pPr>
            <w:r w:rsidRPr="00CB6DD5">
              <w:t>Điều kiện sau</w:t>
            </w:r>
            <w:r>
              <w:t xml:space="preserve"> khi dùng (Post Condition): Điểm của học sinh được</w:t>
            </w:r>
            <w:r w:rsidRPr="00CB6DD5">
              <w:t xml:space="preserve"> quản lý chính xác </w:t>
            </w:r>
            <w:r w:rsidRPr="00CB6DD5">
              <w:lastRenderedPageBreak/>
              <w:t>trên hệ thống</w:t>
            </w:r>
          </w:p>
        </w:tc>
      </w:tr>
      <w:tr w:rsidR="00A55F93" w:rsidRPr="00C51F24" w:rsidTr="009F6CEF">
        <w:tc>
          <w:tcPr>
            <w:tcW w:w="9288" w:type="dxa"/>
            <w:gridSpan w:val="2"/>
            <w:vAlign w:val="center"/>
          </w:tcPr>
          <w:p w:rsidR="00A55F93" w:rsidRDefault="00A55F93" w:rsidP="009F6CEF">
            <w:pPr>
              <w:keepNext/>
            </w:pPr>
            <w:r w:rsidRPr="00CB6DD5">
              <w:lastRenderedPageBreak/>
              <w:t xml:space="preserve">Trình tự các sự kiện: </w:t>
            </w:r>
          </w:p>
          <w:p w:rsidR="00A55F93" w:rsidRPr="00A41A4C"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 xml:space="preserve">tạo bảng điểm </w:t>
            </w:r>
            <w:r w:rsidRPr="00A41A4C">
              <w:rPr>
                <w:rFonts w:ascii="Times New Roman" w:hAnsi="Times New Roman"/>
                <w:szCs w:val="26"/>
                <w:lang w:val="en-US"/>
              </w:rPr>
              <w:t xml:space="preserve">của </w:t>
            </w:r>
            <w:r>
              <w:rPr>
                <w:rFonts w:ascii="Times New Roman" w:hAnsi="Times New Roman"/>
                <w:szCs w:val="26"/>
                <w:lang w:val="en-US"/>
              </w:rPr>
              <w:t>lớp học</w:t>
            </w:r>
          </w:p>
          <w:p w:rsidR="00A55F93" w:rsidRPr="00A41A4C"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điểm đã tạo mới</w:t>
            </w:r>
          </w:p>
          <w:p w:rsidR="00A55F93" w:rsidRDefault="00A55F93" w:rsidP="009F6CEF">
            <w:pPr>
              <w:pStyle w:val="Y"/>
              <w:keepNext/>
              <w:ind w:left="0" w:firstLine="0"/>
              <w:rPr>
                <w:rFonts w:ascii="Times New Roman" w:hAnsi="Times New Roman"/>
                <w:szCs w:val="26"/>
                <w:lang w:val="en-US"/>
              </w:rPr>
            </w:pPr>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điểm của học sinh</w:t>
            </w:r>
          </w:p>
          <w:p w:rsidR="00A55F93" w:rsidRPr="0053608D" w:rsidRDefault="00A55F93" w:rsidP="009F6CEF">
            <w:pPr>
              <w:pStyle w:val="Y"/>
              <w:keepNext/>
              <w:ind w:left="0" w:firstLine="0"/>
              <w:rPr>
                <w:rFonts w:ascii="Times New Roman" w:hAnsi="Times New Roman"/>
                <w:szCs w:val="26"/>
                <w:lang w:val="en-US"/>
              </w:rPr>
            </w:pPr>
            <w:r>
              <w:rPr>
                <w:rFonts w:ascii="Times New Roman" w:hAnsi="Times New Roman"/>
                <w:szCs w:val="26"/>
                <w:lang w:val="en-US"/>
              </w:rPr>
              <w:t>Quản trị hệ thống có thể xem thông tin chi tiết các bài giảng</w:t>
            </w:r>
          </w:p>
        </w:tc>
      </w:tr>
      <w:tr w:rsidR="00A55F93" w:rsidRPr="00C51F24" w:rsidTr="009F6CEF">
        <w:tc>
          <w:tcPr>
            <w:tcW w:w="9288" w:type="dxa"/>
            <w:gridSpan w:val="2"/>
            <w:vAlign w:val="center"/>
          </w:tcPr>
          <w:p w:rsidR="00A55F93" w:rsidRPr="00CB6DD5" w:rsidRDefault="00A55F93" w:rsidP="009F6CEF">
            <w:pPr>
              <w:keepNext/>
              <w:rPr>
                <w:i/>
                <w:iCs/>
              </w:rPr>
            </w:pPr>
            <w:r w:rsidRPr="00CB6DD5">
              <w:t xml:space="preserve">Hoàn cảnh sử dụng thành công cơ bản: </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kết quả, thông báo thành công ứng với từng chức năng.</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kênh thông tin được quản lý trong hệ thống.</w:t>
            </w:r>
          </w:p>
        </w:tc>
      </w:tr>
      <w:tr w:rsidR="00A55F93" w:rsidRPr="00C51F24" w:rsidTr="009F6CEF">
        <w:tc>
          <w:tcPr>
            <w:tcW w:w="9288" w:type="dxa"/>
            <w:gridSpan w:val="2"/>
            <w:vAlign w:val="center"/>
          </w:tcPr>
          <w:p w:rsidR="00A55F93" w:rsidRPr="00CB6DD5" w:rsidRDefault="00A55F93" w:rsidP="009F6CEF">
            <w:pPr>
              <w:keepNext/>
              <w:rPr>
                <w:i/>
                <w:iCs/>
              </w:rPr>
            </w:pPr>
            <w:r w:rsidRPr="00CB6DD5">
              <w:t xml:space="preserve">Hoàn cảnh sử dụng phụ trong trường hợp không thành công: </w:t>
            </w:r>
          </w:p>
          <w:p w:rsidR="00A55F93" w:rsidRPr="00CB6DD5" w:rsidRDefault="00A55F93" w:rsidP="009F6CEF">
            <w:pPr>
              <w:pStyle w:val="Y"/>
              <w:keepNext/>
              <w:ind w:left="0" w:firstLine="0"/>
              <w:rPr>
                <w:rFonts w:ascii="Times New Roman" w:hAnsi="Times New Roman"/>
                <w:i/>
                <w:iCs/>
                <w:szCs w:val="26"/>
                <w:lang w:val="en-US"/>
              </w:rPr>
            </w:pPr>
            <w:r w:rsidRPr="00CB6DD5">
              <w:rPr>
                <w:rFonts w:ascii="Times New Roman" w:hAnsi="Times New Roman"/>
                <w:szCs w:val="26"/>
                <w:lang w:val="en-US"/>
              </w:rPr>
              <w:t>Hiển thị thông báo quản lý thất bại và hiển thị giao hiện để người dùng thực hiện lại.</w:t>
            </w:r>
          </w:p>
        </w:tc>
      </w:tr>
    </w:tbl>
    <w:p w:rsidR="00A55F93" w:rsidRDefault="00A55F93">
      <w:pPr>
        <w:rPr>
          <w:ins w:id="38" w:author="thinh nguyen" w:date="2018-04-22T18:03:00Z"/>
        </w:rPr>
      </w:pPr>
    </w:p>
    <w:p w:rsidR="00114DDF" w:rsidRDefault="00114DDF" w:rsidP="00114DDF">
      <w:pPr>
        <w:pStyle w:val="Heading1"/>
        <w:numPr>
          <w:ilvl w:val="0"/>
          <w:numId w:val="3"/>
        </w:numPr>
        <w:rPr>
          <w:ins w:id="39" w:author="thinh nguyen" w:date="2018-04-22T18:03:00Z"/>
          <w:color w:val="auto"/>
        </w:rPr>
      </w:pPr>
      <w:ins w:id="40" w:author="thinh nguyen" w:date="2018-04-22T18:03:00Z">
        <w:r w:rsidRPr="00114DDF">
          <w:rPr>
            <w:color w:val="auto"/>
          </w:rPr>
          <w:t>U</w:t>
        </w:r>
        <w:r>
          <w:rPr>
            <w:color w:val="auto"/>
          </w:rPr>
          <w:t>secase quản trị người dùng</w:t>
        </w:r>
      </w:ins>
    </w:p>
    <w:p w:rsidR="00114DDF" w:rsidRDefault="00114DDF" w:rsidP="00114DDF">
      <w:pPr>
        <w:pStyle w:val="Heading2"/>
        <w:numPr>
          <w:ilvl w:val="1"/>
          <w:numId w:val="3"/>
        </w:numPr>
        <w:rPr>
          <w:ins w:id="41" w:author="thinh nguyen" w:date="2018-04-22T18:03:00Z"/>
          <w:color w:val="auto"/>
        </w:rPr>
      </w:pPr>
      <w:ins w:id="42" w:author="thinh nguyen" w:date="2018-04-22T18:03:00Z">
        <w:r w:rsidRPr="00114DDF">
          <w:rPr>
            <w:color w:val="auto"/>
          </w:rPr>
          <w:t>Quản trị người dùng giáo viên</w:t>
        </w:r>
      </w:ins>
    </w:p>
    <w:p w:rsidR="00C6603F" w:rsidRDefault="00C6603F" w:rsidP="00C6603F">
      <w:pPr>
        <w:rPr>
          <w:ins w:id="43" w:author="thinh nguyen" w:date="2018-04-22T18:03:00Z"/>
        </w:rPr>
      </w:pPr>
      <w:ins w:id="44" w:author="thinh nguyen" w:date="2018-04-22T18:03:00Z">
        <w:r>
          <w:rPr>
            <w:noProof/>
            <w:lang w:val="vi-VN" w:eastAsia="ja-JP"/>
          </w:rPr>
          <w:drawing>
            <wp:inline distT="0" distB="0" distL="0" distR="0" wp14:anchorId="195AC7DE" wp14:editId="4AB23C01">
              <wp:extent cx="5560060" cy="4567536"/>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TND-GV.png"/>
                      <pic:cNvPicPr/>
                    </pic:nvPicPr>
                    <pic:blipFill>
                      <a:blip r:embed="rId19">
                        <a:extLst>
                          <a:ext uri="{28A0092B-C50C-407E-A947-70E740481C1C}">
                            <a14:useLocalDpi xmlns:a14="http://schemas.microsoft.com/office/drawing/2010/main" val="0"/>
                          </a:ext>
                        </a:extLst>
                      </a:blip>
                      <a:stretch>
                        <a:fillRect/>
                      </a:stretch>
                    </pic:blipFill>
                    <pic:spPr>
                      <a:xfrm>
                        <a:off x="0" y="0"/>
                        <a:ext cx="5575747" cy="4580423"/>
                      </a:xfrm>
                      <a:prstGeom prst="rect">
                        <a:avLst/>
                      </a:prstGeom>
                    </pic:spPr>
                  </pic:pic>
                </a:graphicData>
              </a:graphic>
            </wp:inline>
          </w:drawing>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65"/>
        <w:gridCol w:w="3823"/>
      </w:tblGrid>
      <w:tr w:rsidR="00C6603F" w:rsidRPr="00A30D01" w:rsidTr="008B350B">
        <w:trPr>
          <w:ins w:id="45" w:author="thinh nguyen" w:date="2018-04-22T18:03:00Z"/>
        </w:trPr>
        <w:tc>
          <w:tcPr>
            <w:tcW w:w="5466" w:type="dxa"/>
            <w:vAlign w:val="center"/>
          </w:tcPr>
          <w:p w:rsidR="00C6603F" w:rsidRPr="00114DDF" w:rsidRDefault="00C6603F" w:rsidP="008B350B">
            <w:pPr>
              <w:keepNext/>
              <w:rPr>
                <w:ins w:id="46" w:author="thinh nguyen" w:date="2018-04-22T18:03:00Z"/>
              </w:rPr>
            </w:pPr>
            <w:ins w:id="47" w:author="thinh nguyen" w:date="2018-04-22T18:03:00Z">
              <w:r w:rsidRPr="00114DDF">
                <w:lastRenderedPageBreak/>
                <w:t xml:space="preserve">Tên Use Case: </w:t>
              </w:r>
              <w:r w:rsidRPr="00684EB0">
                <w:rPr>
                  <w:b/>
                  <w:bCs/>
                  <w:lang w:eastAsia="vi-VN"/>
                </w:rPr>
                <w:t xml:space="preserve">Quản trị </w:t>
              </w:r>
              <w:r>
                <w:rPr>
                  <w:b/>
                  <w:bCs/>
                  <w:lang w:eastAsia="vi-VN"/>
                </w:rPr>
                <w:t>người dùng giáo viên</w:t>
              </w:r>
            </w:ins>
          </w:p>
        </w:tc>
        <w:tc>
          <w:tcPr>
            <w:tcW w:w="3824" w:type="dxa"/>
            <w:vAlign w:val="center"/>
          </w:tcPr>
          <w:p w:rsidR="00C6603F" w:rsidRPr="004449DB" w:rsidRDefault="00C6603F" w:rsidP="008B350B">
            <w:pPr>
              <w:keepNext/>
              <w:rPr>
                <w:ins w:id="48" w:author="thinh nguyen" w:date="2018-04-22T18:03:00Z"/>
                <w:lang w:val="pt-BR"/>
              </w:rPr>
            </w:pPr>
            <w:ins w:id="49" w:author="thinh nguyen" w:date="2018-04-22T18:03:00Z">
              <w:r w:rsidRPr="004449DB">
                <w:rPr>
                  <w:lang w:val="pt-BR"/>
                </w:rPr>
                <w:t>Mức độ BMT: B</w:t>
              </w:r>
            </w:ins>
          </w:p>
        </w:tc>
      </w:tr>
      <w:tr w:rsidR="00C6603F" w:rsidRPr="00A30D01" w:rsidTr="008B350B">
        <w:trPr>
          <w:ins w:id="50" w:author="thinh nguyen" w:date="2018-04-22T18:03:00Z"/>
        </w:trPr>
        <w:tc>
          <w:tcPr>
            <w:tcW w:w="5466" w:type="dxa"/>
            <w:vAlign w:val="center"/>
          </w:tcPr>
          <w:p w:rsidR="00C6603F" w:rsidRPr="00CB6DD5" w:rsidRDefault="00C6603F" w:rsidP="008B350B">
            <w:pPr>
              <w:keepNext/>
              <w:rPr>
                <w:ins w:id="51" w:author="thinh nguyen" w:date="2018-04-22T18:03:00Z"/>
              </w:rPr>
            </w:pPr>
            <w:ins w:id="52" w:author="thinh nguyen" w:date="2018-04-22T18:03:00Z">
              <w:r w:rsidRPr="00CB6DD5">
                <w:t xml:space="preserve">Tác nhân chính: </w:t>
              </w:r>
              <w:r w:rsidRPr="00C52BDD">
                <w:t>Quản trị hệ thống</w:t>
              </w:r>
            </w:ins>
          </w:p>
        </w:tc>
        <w:tc>
          <w:tcPr>
            <w:tcW w:w="3824" w:type="dxa"/>
            <w:vAlign w:val="center"/>
          </w:tcPr>
          <w:p w:rsidR="00C6603F" w:rsidRPr="004449DB" w:rsidRDefault="00C6603F" w:rsidP="008B350B">
            <w:pPr>
              <w:keepNext/>
              <w:rPr>
                <w:ins w:id="53" w:author="thinh nguyen" w:date="2018-04-22T18:03:00Z"/>
                <w:i/>
                <w:iCs/>
                <w:lang w:val="pt-BR"/>
              </w:rPr>
            </w:pPr>
            <w:ins w:id="54" w:author="thinh nguyen" w:date="2018-04-22T18:03:00Z">
              <w:r w:rsidRPr="004449DB">
                <w:rPr>
                  <w:lang w:val="pt-BR"/>
                </w:rPr>
                <w:t xml:space="preserve">Tác nhân phụ: </w:t>
              </w:r>
            </w:ins>
          </w:p>
        </w:tc>
      </w:tr>
      <w:tr w:rsidR="00C6603F" w:rsidRPr="00A30D01" w:rsidTr="008B350B">
        <w:trPr>
          <w:ins w:id="55" w:author="thinh nguyen" w:date="2018-04-22T18:03:00Z"/>
        </w:trPr>
        <w:tc>
          <w:tcPr>
            <w:tcW w:w="9290" w:type="dxa"/>
            <w:gridSpan w:val="2"/>
            <w:vAlign w:val="center"/>
          </w:tcPr>
          <w:p w:rsidR="00C6603F" w:rsidRPr="00CB6DD5" w:rsidRDefault="00C6603F" w:rsidP="008B350B">
            <w:pPr>
              <w:keepNext/>
              <w:rPr>
                <w:ins w:id="56" w:author="thinh nguyen" w:date="2018-04-22T18:03:00Z"/>
                <w:i/>
                <w:iCs/>
              </w:rPr>
            </w:pPr>
            <w:ins w:id="57" w:author="thinh nguyen" w:date="2018-04-22T18:03:00Z">
              <w:r w:rsidRPr="00CB6DD5">
                <w:t xml:space="preserve">Mô tả chức năng: Cho phép </w:t>
              </w:r>
              <w:r w:rsidRPr="00C52BDD">
                <w:t>Quản trị hệ thống</w:t>
              </w:r>
              <w:r w:rsidRPr="00CB6DD5">
                <w:t xml:space="preserve"> thực hiện chức năng </w:t>
              </w:r>
              <w:r>
                <w:t>Quản lý người dùng giáo viên</w:t>
              </w:r>
            </w:ins>
          </w:p>
        </w:tc>
      </w:tr>
      <w:tr w:rsidR="00C6603F" w:rsidRPr="00A30D01" w:rsidTr="008B350B">
        <w:trPr>
          <w:ins w:id="58" w:author="thinh nguyen" w:date="2018-04-22T18:03:00Z"/>
        </w:trPr>
        <w:tc>
          <w:tcPr>
            <w:tcW w:w="9290" w:type="dxa"/>
            <w:gridSpan w:val="2"/>
            <w:vAlign w:val="center"/>
          </w:tcPr>
          <w:p w:rsidR="00C6603F" w:rsidRPr="00CB6DD5" w:rsidRDefault="00C6603F" w:rsidP="008B350B">
            <w:pPr>
              <w:keepNext/>
              <w:rPr>
                <w:ins w:id="59" w:author="thinh nguyen" w:date="2018-04-22T18:03:00Z"/>
                <w:i/>
                <w:iCs/>
              </w:rPr>
            </w:pPr>
            <w:ins w:id="60" w:author="thinh nguyen" w:date="2018-04-22T18:03:00Z">
              <w:r w:rsidRPr="00CB6DD5">
                <w:t xml:space="preserve">Điều kiện bắt đầu (Pre-Condition): </w:t>
              </w:r>
              <w:r>
                <w:t>Đ</w:t>
              </w:r>
              <w:r w:rsidRPr="00CB6DD5">
                <w:t>ăng nhập thành công vào hệ thố</w:t>
              </w:r>
              <w:r>
                <w:t>ng</w:t>
              </w:r>
            </w:ins>
          </w:p>
        </w:tc>
      </w:tr>
      <w:tr w:rsidR="00C6603F" w:rsidRPr="00A30D01" w:rsidTr="008B350B">
        <w:trPr>
          <w:ins w:id="61" w:author="thinh nguyen" w:date="2018-04-22T18:03:00Z"/>
        </w:trPr>
        <w:tc>
          <w:tcPr>
            <w:tcW w:w="9290" w:type="dxa"/>
            <w:gridSpan w:val="2"/>
            <w:vAlign w:val="center"/>
          </w:tcPr>
          <w:p w:rsidR="00C6603F" w:rsidRPr="00CB6DD5" w:rsidRDefault="00C6603F" w:rsidP="008B350B">
            <w:pPr>
              <w:keepNext/>
              <w:rPr>
                <w:ins w:id="62" w:author="thinh nguyen" w:date="2018-04-22T18:03:00Z"/>
                <w:i/>
                <w:iCs/>
              </w:rPr>
            </w:pPr>
            <w:ins w:id="63" w:author="thinh nguyen" w:date="2018-04-22T18:03:00Z">
              <w:r w:rsidRPr="00CB6DD5">
                <w:t xml:space="preserve">Điều kiện sau khi dùng (Post Condition): </w:t>
              </w:r>
              <w:r>
                <w:t>Danh sách người dùng giáo viên được</w:t>
              </w:r>
              <w:r w:rsidRPr="00CB6DD5">
                <w:t xml:space="preserve"> quản lý chính xác trên hệ thống</w:t>
              </w:r>
            </w:ins>
          </w:p>
        </w:tc>
      </w:tr>
      <w:tr w:rsidR="00C6603F" w:rsidRPr="00C51F24" w:rsidTr="008B350B">
        <w:trPr>
          <w:ins w:id="64" w:author="thinh nguyen" w:date="2018-04-22T18:03:00Z"/>
        </w:trPr>
        <w:tc>
          <w:tcPr>
            <w:tcW w:w="9290" w:type="dxa"/>
            <w:gridSpan w:val="2"/>
            <w:vAlign w:val="center"/>
          </w:tcPr>
          <w:p w:rsidR="00C6603F" w:rsidRDefault="00C6603F" w:rsidP="008B350B">
            <w:pPr>
              <w:keepNext/>
              <w:rPr>
                <w:ins w:id="65" w:author="thinh nguyen" w:date="2018-04-22T18:03:00Z"/>
              </w:rPr>
            </w:pPr>
            <w:ins w:id="66" w:author="thinh nguyen" w:date="2018-04-22T18:03:00Z">
              <w:r w:rsidRPr="00CB6DD5">
                <w:t xml:space="preserve">Trình tự các sự kiện: </w:t>
              </w:r>
            </w:ins>
          </w:p>
          <w:p w:rsidR="00C6603F" w:rsidRPr="00A41A4C" w:rsidRDefault="00C6603F" w:rsidP="008B350B">
            <w:pPr>
              <w:pStyle w:val="Y"/>
              <w:keepNext/>
              <w:ind w:left="0" w:firstLine="0"/>
              <w:rPr>
                <w:ins w:id="67" w:author="thinh nguyen" w:date="2018-04-22T18:03:00Z"/>
                <w:rFonts w:ascii="Times New Roman" w:hAnsi="Times New Roman"/>
                <w:szCs w:val="26"/>
                <w:lang w:val="en-US"/>
              </w:rPr>
            </w:pPr>
            <w:ins w:id="68" w:author="thinh nguyen" w:date="2018-04-22T18:03:00Z">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 danh sách</w:t>
              </w:r>
              <w:r w:rsidRPr="00A41A4C">
                <w:rPr>
                  <w:rFonts w:ascii="Times New Roman" w:hAnsi="Times New Roman"/>
                  <w:szCs w:val="26"/>
                  <w:lang w:val="en-US"/>
                </w:rPr>
                <w:t xml:space="preserve"> </w:t>
              </w:r>
              <w:r>
                <w:rPr>
                  <w:rFonts w:ascii="Times New Roman" w:hAnsi="Times New Roman"/>
                  <w:szCs w:val="26"/>
                  <w:lang w:val="en-US"/>
                </w:rPr>
                <w:t>giáo viên</w:t>
              </w:r>
              <w:r w:rsidRPr="00A41A4C">
                <w:rPr>
                  <w:rFonts w:ascii="Times New Roman" w:hAnsi="Times New Roman"/>
                  <w:szCs w:val="26"/>
                  <w:lang w:val="en-US"/>
                </w:rPr>
                <w:t xml:space="preserve"> của một </w:t>
              </w:r>
              <w:r>
                <w:rPr>
                  <w:rFonts w:ascii="Times New Roman" w:hAnsi="Times New Roman"/>
                  <w:szCs w:val="26"/>
                  <w:lang w:val="en-US"/>
                </w:rPr>
                <w:t>trường học</w:t>
              </w:r>
            </w:ins>
          </w:p>
          <w:p w:rsidR="00C6603F" w:rsidRPr="00A41A4C" w:rsidRDefault="00C6603F" w:rsidP="008B350B">
            <w:pPr>
              <w:pStyle w:val="Y"/>
              <w:keepNext/>
              <w:ind w:left="0" w:firstLine="0"/>
              <w:rPr>
                <w:ins w:id="69" w:author="thinh nguyen" w:date="2018-04-22T18:03:00Z"/>
                <w:rFonts w:ascii="Times New Roman" w:hAnsi="Times New Roman"/>
                <w:szCs w:val="26"/>
                <w:lang w:val="en-US"/>
              </w:rPr>
            </w:pPr>
            <w:ins w:id="70"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danh sách</w:t>
              </w:r>
              <w:r w:rsidRPr="00A41A4C">
                <w:rPr>
                  <w:rFonts w:ascii="Times New Roman" w:hAnsi="Times New Roman"/>
                  <w:szCs w:val="26"/>
                  <w:lang w:val="en-US"/>
                </w:rPr>
                <w:t xml:space="preserve"> </w:t>
              </w:r>
              <w:r>
                <w:rPr>
                  <w:rFonts w:ascii="Times New Roman" w:hAnsi="Times New Roman"/>
                  <w:szCs w:val="26"/>
                  <w:lang w:val="en-US"/>
                </w:rPr>
                <w:t>giáo viên đã tạo mới</w:t>
              </w:r>
            </w:ins>
          </w:p>
          <w:p w:rsidR="00C6603F" w:rsidRDefault="00C6603F" w:rsidP="008B350B">
            <w:pPr>
              <w:pStyle w:val="Y"/>
              <w:keepNext/>
              <w:ind w:left="0" w:firstLine="0"/>
              <w:rPr>
                <w:ins w:id="71" w:author="thinh nguyen" w:date="2018-04-22T18:03:00Z"/>
                <w:rFonts w:ascii="Times New Roman" w:hAnsi="Times New Roman"/>
                <w:szCs w:val="26"/>
                <w:lang w:val="en-US"/>
              </w:rPr>
            </w:pPr>
            <w:ins w:id="72"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danh sách</w:t>
              </w:r>
              <w:r w:rsidRPr="00A41A4C">
                <w:rPr>
                  <w:rFonts w:ascii="Times New Roman" w:hAnsi="Times New Roman"/>
                  <w:szCs w:val="26"/>
                  <w:lang w:val="en-US"/>
                </w:rPr>
                <w:t xml:space="preserve"> </w:t>
              </w:r>
              <w:r>
                <w:rPr>
                  <w:rFonts w:ascii="Times New Roman" w:hAnsi="Times New Roman"/>
                  <w:szCs w:val="26"/>
                  <w:lang w:val="en-US"/>
                </w:rPr>
                <w:t>giáo viên không còn ở trong trường học</w:t>
              </w:r>
            </w:ins>
          </w:p>
          <w:p w:rsidR="00C6603F" w:rsidRPr="0053608D" w:rsidRDefault="00C6603F" w:rsidP="008B350B">
            <w:pPr>
              <w:pStyle w:val="Y"/>
              <w:keepNext/>
              <w:ind w:left="0" w:firstLine="0"/>
              <w:rPr>
                <w:ins w:id="73" w:author="thinh nguyen" w:date="2018-04-22T18:03:00Z"/>
                <w:rFonts w:ascii="Times New Roman" w:hAnsi="Times New Roman"/>
                <w:szCs w:val="26"/>
                <w:lang w:val="en-US"/>
              </w:rPr>
            </w:pPr>
            <w:ins w:id="74" w:author="thinh nguyen" w:date="2018-04-22T18:03:00Z">
              <w:r>
                <w:rPr>
                  <w:rFonts w:ascii="Times New Roman" w:hAnsi="Times New Roman"/>
                  <w:szCs w:val="26"/>
                  <w:lang w:val="en-US"/>
                </w:rPr>
                <w:t>Quản trị hệ thống có thể xem thông tin chi tiết các giáo viên</w:t>
              </w:r>
            </w:ins>
          </w:p>
        </w:tc>
      </w:tr>
      <w:tr w:rsidR="00C6603F" w:rsidRPr="00C51F24" w:rsidTr="008B350B">
        <w:trPr>
          <w:ins w:id="75" w:author="thinh nguyen" w:date="2018-04-22T18:03:00Z"/>
        </w:trPr>
        <w:tc>
          <w:tcPr>
            <w:tcW w:w="9290" w:type="dxa"/>
            <w:gridSpan w:val="2"/>
            <w:vAlign w:val="center"/>
          </w:tcPr>
          <w:p w:rsidR="00C6603F" w:rsidRPr="00CB6DD5" w:rsidRDefault="00C6603F" w:rsidP="008B350B">
            <w:pPr>
              <w:keepNext/>
              <w:rPr>
                <w:ins w:id="76" w:author="thinh nguyen" w:date="2018-04-22T18:03:00Z"/>
                <w:i/>
                <w:iCs/>
              </w:rPr>
            </w:pPr>
            <w:ins w:id="77" w:author="thinh nguyen" w:date="2018-04-22T18:03:00Z">
              <w:r w:rsidRPr="00CB6DD5">
                <w:t xml:space="preserve">Hoàn cảnh sử dụng thành công cơ bản: </w:t>
              </w:r>
            </w:ins>
          </w:p>
          <w:p w:rsidR="00C6603F" w:rsidRPr="00CB6DD5" w:rsidRDefault="00C6603F" w:rsidP="008B350B">
            <w:pPr>
              <w:pStyle w:val="Y"/>
              <w:keepNext/>
              <w:ind w:left="0" w:firstLine="0"/>
              <w:rPr>
                <w:ins w:id="78" w:author="thinh nguyen" w:date="2018-04-22T18:03:00Z"/>
                <w:rFonts w:ascii="Times New Roman" w:hAnsi="Times New Roman"/>
                <w:i/>
                <w:iCs/>
                <w:szCs w:val="26"/>
                <w:lang w:val="en-US"/>
              </w:rPr>
            </w:pPr>
            <w:ins w:id="79" w:author="thinh nguyen" w:date="2018-04-22T18:03:00Z">
              <w:r w:rsidRPr="00CB6DD5">
                <w:rPr>
                  <w:rFonts w:ascii="Times New Roman" w:hAnsi="Times New Roman"/>
                  <w:szCs w:val="26"/>
                  <w:lang w:val="en-US"/>
                </w:rPr>
                <w:t>Hiển thị kết quả, thông báo thành công ứng với từng chức năng.</w:t>
              </w:r>
            </w:ins>
          </w:p>
          <w:p w:rsidR="00C6603F" w:rsidRPr="00CB6DD5" w:rsidRDefault="00C6603F" w:rsidP="008B350B">
            <w:pPr>
              <w:pStyle w:val="Y"/>
              <w:keepNext/>
              <w:ind w:left="0" w:firstLine="0"/>
              <w:rPr>
                <w:ins w:id="80" w:author="thinh nguyen" w:date="2018-04-22T18:03:00Z"/>
                <w:rFonts w:ascii="Times New Roman" w:hAnsi="Times New Roman"/>
                <w:i/>
                <w:iCs/>
                <w:szCs w:val="26"/>
                <w:lang w:val="en-US"/>
              </w:rPr>
            </w:pPr>
            <w:ins w:id="81" w:author="thinh nguyen" w:date="2018-04-22T18:03:00Z">
              <w:r w:rsidRPr="00CB6DD5">
                <w:rPr>
                  <w:rFonts w:ascii="Times New Roman" w:hAnsi="Times New Roman"/>
                  <w:szCs w:val="26"/>
                  <w:lang w:val="en-US"/>
                </w:rPr>
                <w:t>Hiển thị kênh thông tin được quản lý trong hệ thống.</w:t>
              </w:r>
            </w:ins>
          </w:p>
        </w:tc>
      </w:tr>
      <w:tr w:rsidR="00C6603F" w:rsidRPr="00C51F24" w:rsidTr="008B350B">
        <w:trPr>
          <w:ins w:id="82" w:author="thinh nguyen" w:date="2018-04-22T18:03:00Z"/>
        </w:trPr>
        <w:tc>
          <w:tcPr>
            <w:tcW w:w="9290" w:type="dxa"/>
            <w:gridSpan w:val="2"/>
            <w:vAlign w:val="center"/>
          </w:tcPr>
          <w:p w:rsidR="00C6603F" w:rsidRPr="00CB6DD5" w:rsidRDefault="00C6603F" w:rsidP="008B350B">
            <w:pPr>
              <w:keepNext/>
              <w:rPr>
                <w:ins w:id="83" w:author="thinh nguyen" w:date="2018-04-22T18:03:00Z"/>
                <w:i/>
                <w:iCs/>
              </w:rPr>
            </w:pPr>
            <w:ins w:id="84" w:author="thinh nguyen" w:date="2018-04-22T18:03:00Z">
              <w:r w:rsidRPr="00CB6DD5">
                <w:t xml:space="preserve">Hoàn cảnh sử dụng phụ trong trường hợp không thành công: </w:t>
              </w:r>
            </w:ins>
          </w:p>
          <w:p w:rsidR="00C6603F" w:rsidRPr="00CB6DD5" w:rsidRDefault="00C6603F" w:rsidP="008B350B">
            <w:pPr>
              <w:pStyle w:val="Y"/>
              <w:keepNext/>
              <w:ind w:left="0" w:firstLine="0"/>
              <w:rPr>
                <w:ins w:id="85" w:author="thinh nguyen" w:date="2018-04-22T18:03:00Z"/>
                <w:rFonts w:ascii="Times New Roman" w:hAnsi="Times New Roman"/>
                <w:i/>
                <w:iCs/>
                <w:szCs w:val="26"/>
                <w:lang w:val="en-US"/>
              </w:rPr>
            </w:pPr>
            <w:ins w:id="86" w:author="thinh nguyen" w:date="2018-04-22T18:03:00Z">
              <w:r w:rsidRPr="00CB6DD5">
                <w:rPr>
                  <w:rFonts w:ascii="Times New Roman" w:hAnsi="Times New Roman"/>
                  <w:szCs w:val="26"/>
                  <w:lang w:val="en-US"/>
                </w:rPr>
                <w:t>Hiển thị thông báo quản lý thất bại và hiển thị giao hiện để người dùng thực hiện lại.</w:t>
              </w:r>
            </w:ins>
          </w:p>
        </w:tc>
      </w:tr>
    </w:tbl>
    <w:p w:rsidR="00C6603F" w:rsidRPr="00C6603F" w:rsidRDefault="00C6603F" w:rsidP="00C6603F">
      <w:pPr>
        <w:rPr>
          <w:ins w:id="87" w:author="thinh nguyen" w:date="2018-04-22T18:03:00Z"/>
        </w:rPr>
      </w:pPr>
    </w:p>
    <w:p w:rsidR="00C6603F" w:rsidRDefault="00C6603F" w:rsidP="00C6603F">
      <w:pPr>
        <w:pStyle w:val="Heading2"/>
        <w:numPr>
          <w:ilvl w:val="1"/>
          <w:numId w:val="3"/>
        </w:numPr>
        <w:rPr>
          <w:ins w:id="88" w:author="thinh nguyen" w:date="2018-04-22T18:03:00Z"/>
          <w:color w:val="auto"/>
        </w:rPr>
      </w:pPr>
      <w:ins w:id="89" w:author="thinh nguyen" w:date="2018-04-22T18:03:00Z">
        <w:r w:rsidRPr="00C6603F">
          <w:rPr>
            <w:color w:val="auto"/>
          </w:rPr>
          <w:t>Quản trị người dùng học sinh</w:t>
        </w:r>
      </w:ins>
    </w:p>
    <w:p w:rsidR="00C6603F" w:rsidRPr="00C6603F" w:rsidRDefault="00C6603F" w:rsidP="00C6603F">
      <w:pPr>
        <w:rPr>
          <w:ins w:id="90" w:author="thinh nguyen" w:date="2018-04-22T18:03:00Z"/>
        </w:rPr>
      </w:pPr>
    </w:p>
    <w:p w:rsidR="00C6603F" w:rsidRPr="00C6603F" w:rsidRDefault="00C6603F" w:rsidP="00C6603F">
      <w:pPr>
        <w:rPr>
          <w:ins w:id="91" w:author="thinh nguyen" w:date="2018-04-22T18:03:00Z"/>
        </w:rPr>
      </w:pPr>
      <w:ins w:id="92" w:author="thinh nguyen" w:date="2018-04-22T18:03:00Z">
        <w:r>
          <w:rPr>
            <w:noProof/>
            <w:lang w:val="vi-VN" w:eastAsia="ja-JP"/>
          </w:rPr>
          <w:lastRenderedPageBreak/>
          <w:drawing>
            <wp:inline distT="0" distB="0" distL="0" distR="0">
              <wp:extent cx="4641574" cy="328637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TND-HS.png"/>
                      <pic:cNvPicPr/>
                    </pic:nvPicPr>
                    <pic:blipFill>
                      <a:blip r:embed="rId20">
                        <a:extLst>
                          <a:ext uri="{28A0092B-C50C-407E-A947-70E740481C1C}">
                            <a14:useLocalDpi xmlns:a14="http://schemas.microsoft.com/office/drawing/2010/main" val="0"/>
                          </a:ext>
                        </a:extLst>
                      </a:blip>
                      <a:stretch>
                        <a:fillRect/>
                      </a:stretch>
                    </pic:blipFill>
                    <pic:spPr>
                      <a:xfrm>
                        <a:off x="0" y="0"/>
                        <a:ext cx="4667148" cy="3304477"/>
                      </a:xfrm>
                      <a:prstGeom prst="rect">
                        <a:avLst/>
                      </a:prstGeom>
                    </pic:spPr>
                  </pic:pic>
                </a:graphicData>
              </a:graphic>
            </wp:inline>
          </w:drawing>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28"/>
        <w:gridCol w:w="3798"/>
      </w:tblGrid>
      <w:tr w:rsidR="00C6603F" w:rsidRPr="00A30D01" w:rsidTr="00C6603F">
        <w:trPr>
          <w:trHeight w:val="531"/>
          <w:ins w:id="93" w:author="thinh nguyen" w:date="2018-04-22T18:03:00Z"/>
        </w:trPr>
        <w:tc>
          <w:tcPr>
            <w:tcW w:w="5428" w:type="dxa"/>
            <w:vAlign w:val="center"/>
          </w:tcPr>
          <w:p w:rsidR="00C6603F" w:rsidRPr="00114DDF" w:rsidRDefault="00C6603F" w:rsidP="00C6603F">
            <w:pPr>
              <w:keepNext/>
              <w:rPr>
                <w:ins w:id="94" w:author="thinh nguyen" w:date="2018-04-22T18:03:00Z"/>
              </w:rPr>
            </w:pPr>
            <w:ins w:id="95" w:author="thinh nguyen" w:date="2018-04-22T18:03:00Z">
              <w:r w:rsidRPr="00114DDF">
                <w:t xml:space="preserve">Tên Use Case: </w:t>
              </w:r>
              <w:r w:rsidRPr="00684EB0">
                <w:rPr>
                  <w:b/>
                  <w:bCs/>
                  <w:lang w:eastAsia="vi-VN"/>
                </w:rPr>
                <w:t xml:space="preserve">Quản trị </w:t>
              </w:r>
              <w:r>
                <w:rPr>
                  <w:b/>
                  <w:bCs/>
                  <w:lang w:eastAsia="vi-VN"/>
                </w:rPr>
                <w:t xml:space="preserve">người dùng </w:t>
              </w:r>
              <w:r>
                <w:rPr>
                  <w:b/>
                  <w:bCs/>
                  <w:lang w:eastAsia="vi-VN"/>
                </w:rPr>
                <w:t>học sinh</w:t>
              </w:r>
            </w:ins>
          </w:p>
        </w:tc>
        <w:tc>
          <w:tcPr>
            <w:tcW w:w="3797" w:type="dxa"/>
            <w:vAlign w:val="center"/>
          </w:tcPr>
          <w:p w:rsidR="00C6603F" w:rsidRPr="004449DB" w:rsidRDefault="00C6603F" w:rsidP="008B350B">
            <w:pPr>
              <w:keepNext/>
              <w:rPr>
                <w:ins w:id="96" w:author="thinh nguyen" w:date="2018-04-22T18:03:00Z"/>
                <w:lang w:val="pt-BR"/>
              </w:rPr>
            </w:pPr>
            <w:ins w:id="97" w:author="thinh nguyen" w:date="2018-04-22T18:03:00Z">
              <w:r w:rsidRPr="004449DB">
                <w:rPr>
                  <w:lang w:val="pt-BR"/>
                </w:rPr>
                <w:t>Mức độ BMT: B</w:t>
              </w:r>
            </w:ins>
          </w:p>
        </w:tc>
      </w:tr>
      <w:tr w:rsidR="00C6603F" w:rsidRPr="00A30D01" w:rsidTr="00C6603F">
        <w:trPr>
          <w:trHeight w:val="515"/>
          <w:ins w:id="98" w:author="thinh nguyen" w:date="2018-04-22T18:03:00Z"/>
        </w:trPr>
        <w:tc>
          <w:tcPr>
            <w:tcW w:w="5428" w:type="dxa"/>
            <w:vAlign w:val="center"/>
          </w:tcPr>
          <w:p w:rsidR="00C6603F" w:rsidRPr="00CB6DD5" w:rsidRDefault="00C6603F" w:rsidP="008B350B">
            <w:pPr>
              <w:keepNext/>
              <w:rPr>
                <w:ins w:id="99" w:author="thinh nguyen" w:date="2018-04-22T18:03:00Z"/>
              </w:rPr>
            </w:pPr>
            <w:ins w:id="100" w:author="thinh nguyen" w:date="2018-04-22T18:03:00Z">
              <w:r w:rsidRPr="00CB6DD5">
                <w:t xml:space="preserve">Tác nhân chính: </w:t>
              </w:r>
              <w:r w:rsidRPr="00C52BDD">
                <w:t>Quản trị hệ thống</w:t>
              </w:r>
            </w:ins>
          </w:p>
        </w:tc>
        <w:tc>
          <w:tcPr>
            <w:tcW w:w="3797" w:type="dxa"/>
            <w:vAlign w:val="center"/>
          </w:tcPr>
          <w:p w:rsidR="00C6603F" w:rsidRPr="004449DB" w:rsidRDefault="00C6603F" w:rsidP="008B350B">
            <w:pPr>
              <w:keepNext/>
              <w:rPr>
                <w:ins w:id="101" w:author="thinh nguyen" w:date="2018-04-22T18:03:00Z"/>
                <w:i/>
                <w:iCs/>
                <w:lang w:val="pt-BR"/>
              </w:rPr>
            </w:pPr>
            <w:ins w:id="102" w:author="thinh nguyen" w:date="2018-04-22T18:03:00Z">
              <w:r w:rsidRPr="004449DB">
                <w:rPr>
                  <w:lang w:val="pt-BR"/>
                </w:rPr>
                <w:t xml:space="preserve">Tác nhân phụ: </w:t>
              </w:r>
            </w:ins>
          </w:p>
        </w:tc>
      </w:tr>
      <w:tr w:rsidR="00C6603F" w:rsidRPr="00A30D01" w:rsidTr="00C6603F">
        <w:trPr>
          <w:trHeight w:val="864"/>
          <w:ins w:id="103" w:author="thinh nguyen" w:date="2018-04-22T18:03:00Z"/>
        </w:trPr>
        <w:tc>
          <w:tcPr>
            <w:tcW w:w="9226" w:type="dxa"/>
            <w:gridSpan w:val="2"/>
            <w:vAlign w:val="center"/>
          </w:tcPr>
          <w:p w:rsidR="00C6603F" w:rsidRPr="00CB6DD5" w:rsidRDefault="00C6603F" w:rsidP="00C6603F">
            <w:pPr>
              <w:keepNext/>
              <w:rPr>
                <w:ins w:id="104" w:author="thinh nguyen" w:date="2018-04-22T18:03:00Z"/>
                <w:i/>
                <w:iCs/>
              </w:rPr>
            </w:pPr>
            <w:ins w:id="105" w:author="thinh nguyen" w:date="2018-04-22T18:03:00Z">
              <w:r w:rsidRPr="00CB6DD5">
                <w:t xml:space="preserve">Mô tả chức năng: Cho phép </w:t>
              </w:r>
              <w:r w:rsidRPr="00C52BDD">
                <w:t>Quản trị hệ thống</w:t>
              </w:r>
              <w:r w:rsidRPr="00CB6DD5">
                <w:t xml:space="preserve"> thực hiện chức năng </w:t>
              </w:r>
              <w:r>
                <w:t xml:space="preserve">Quản lý người dùng </w:t>
              </w:r>
              <w:r>
                <w:t>học sinh</w:t>
              </w:r>
            </w:ins>
          </w:p>
        </w:tc>
      </w:tr>
      <w:tr w:rsidR="00C6603F" w:rsidRPr="00A30D01" w:rsidTr="00C6603F">
        <w:trPr>
          <w:trHeight w:val="515"/>
          <w:ins w:id="106" w:author="thinh nguyen" w:date="2018-04-22T18:03:00Z"/>
        </w:trPr>
        <w:tc>
          <w:tcPr>
            <w:tcW w:w="9226" w:type="dxa"/>
            <w:gridSpan w:val="2"/>
            <w:vAlign w:val="center"/>
          </w:tcPr>
          <w:p w:rsidR="00C6603F" w:rsidRPr="00CB6DD5" w:rsidRDefault="00C6603F" w:rsidP="008B350B">
            <w:pPr>
              <w:keepNext/>
              <w:rPr>
                <w:ins w:id="107" w:author="thinh nguyen" w:date="2018-04-22T18:03:00Z"/>
                <w:i/>
                <w:iCs/>
              </w:rPr>
            </w:pPr>
            <w:ins w:id="108" w:author="thinh nguyen" w:date="2018-04-22T18:03:00Z">
              <w:r w:rsidRPr="00CB6DD5">
                <w:t xml:space="preserve">Điều kiện bắt đầu (Pre-Condition): </w:t>
              </w:r>
              <w:r>
                <w:t>Đ</w:t>
              </w:r>
              <w:r w:rsidRPr="00CB6DD5">
                <w:t>ăng nhập thành công vào hệ thố</w:t>
              </w:r>
              <w:r>
                <w:t>ng</w:t>
              </w:r>
            </w:ins>
          </w:p>
        </w:tc>
      </w:tr>
      <w:tr w:rsidR="00C6603F" w:rsidRPr="00A30D01" w:rsidTr="00C6603F">
        <w:trPr>
          <w:trHeight w:val="849"/>
          <w:ins w:id="109" w:author="thinh nguyen" w:date="2018-04-22T18:03:00Z"/>
        </w:trPr>
        <w:tc>
          <w:tcPr>
            <w:tcW w:w="9226" w:type="dxa"/>
            <w:gridSpan w:val="2"/>
            <w:vAlign w:val="center"/>
          </w:tcPr>
          <w:p w:rsidR="00C6603F" w:rsidRPr="00CB6DD5" w:rsidRDefault="00C6603F" w:rsidP="00C6603F">
            <w:pPr>
              <w:keepNext/>
              <w:rPr>
                <w:ins w:id="110" w:author="thinh nguyen" w:date="2018-04-22T18:03:00Z"/>
                <w:i/>
                <w:iCs/>
              </w:rPr>
            </w:pPr>
            <w:ins w:id="111" w:author="thinh nguyen" w:date="2018-04-22T18:03:00Z">
              <w:r w:rsidRPr="00CB6DD5">
                <w:t xml:space="preserve">Điều kiện sau khi dùng (Post Condition): </w:t>
              </w:r>
              <w:r>
                <w:t xml:space="preserve">Danh sách người dùng </w:t>
              </w:r>
              <w:r>
                <w:t>học sinh</w:t>
              </w:r>
              <w:r>
                <w:t xml:space="preserve"> được</w:t>
              </w:r>
              <w:r w:rsidRPr="00CB6DD5">
                <w:t xml:space="preserve"> quản lý chính xác trên hệ thống</w:t>
              </w:r>
            </w:ins>
          </w:p>
        </w:tc>
      </w:tr>
      <w:tr w:rsidR="00C6603F" w:rsidRPr="00C51F24" w:rsidTr="00C6603F">
        <w:trPr>
          <w:trHeight w:val="2608"/>
          <w:ins w:id="112" w:author="thinh nguyen" w:date="2018-04-22T18:03:00Z"/>
        </w:trPr>
        <w:tc>
          <w:tcPr>
            <w:tcW w:w="9226" w:type="dxa"/>
            <w:gridSpan w:val="2"/>
            <w:vAlign w:val="center"/>
          </w:tcPr>
          <w:p w:rsidR="00C6603F" w:rsidRDefault="00C6603F" w:rsidP="008B350B">
            <w:pPr>
              <w:keepNext/>
              <w:rPr>
                <w:ins w:id="113" w:author="thinh nguyen" w:date="2018-04-22T18:03:00Z"/>
              </w:rPr>
            </w:pPr>
            <w:ins w:id="114" w:author="thinh nguyen" w:date="2018-04-22T18:03:00Z">
              <w:r w:rsidRPr="00CB6DD5">
                <w:t xml:space="preserve">Trình tự các sự kiện: </w:t>
              </w:r>
            </w:ins>
          </w:p>
          <w:p w:rsidR="00C6603F" w:rsidRPr="00A41A4C" w:rsidRDefault="00C6603F" w:rsidP="008B350B">
            <w:pPr>
              <w:pStyle w:val="Y"/>
              <w:keepNext/>
              <w:ind w:left="0" w:firstLine="0"/>
              <w:rPr>
                <w:ins w:id="115" w:author="thinh nguyen" w:date="2018-04-22T18:03:00Z"/>
                <w:rFonts w:ascii="Times New Roman" w:hAnsi="Times New Roman"/>
                <w:szCs w:val="26"/>
                <w:lang w:val="en-US"/>
              </w:rPr>
            </w:pPr>
            <w:ins w:id="116" w:author="thinh nguyen" w:date="2018-04-22T18:03:00Z">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thêm danh sách</w:t>
              </w:r>
              <w:r w:rsidRPr="00A41A4C">
                <w:rPr>
                  <w:rFonts w:ascii="Times New Roman" w:hAnsi="Times New Roman"/>
                  <w:szCs w:val="26"/>
                  <w:lang w:val="en-US"/>
                </w:rPr>
                <w:t xml:space="preserve"> </w:t>
              </w:r>
              <w:r>
                <w:rPr>
                  <w:rFonts w:ascii="Times New Roman" w:hAnsi="Times New Roman"/>
                  <w:szCs w:val="26"/>
                  <w:lang w:val="en-US"/>
                </w:rPr>
                <w:t>học sinh</w:t>
              </w:r>
              <w:r w:rsidRPr="00A41A4C">
                <w:rPr>
                  <w:rFonts w:ascii="Times New Roman" w:hAnsi="Times New Roman"/>
                  <w:szCs w:val="26"/>
                  <w:lang w:val="en-US"/>
                </w:rPr>
                <w:t xml:space="preserve"> của một </w:t>
              </w:r>
              <w:r>
                <w:rPr>
                  <w:rFonts w:ascii="Times New Roman" w:hAnsi="Times New Roman"/>
                  <w:szCs w:val="26"/>
                  <w:lang w:val="en-US"/>
                </w:rPr>
                <w:t>trường học</w:t>
              </w:r>
            </w:ins>
          </w:p>
          <w:p w:rsidR="00C6603F" w:rsidRPr="00A41A4C" w:rsidRDefault="00C6603F" w:rsidP="008B350B">
            <w:pPr>
              <w:pStyle w:val="Y"/>
              <w:keepNext/>
              <w:ind w:left="0" w:firstLine="0"/>
              <w:rPr>
                <w:ins w:id="117" w:author="thinh nguyen" w:date="2018-04-22T18:03:00Z"/>
                <w:rFonts w:ascii="Times New Roman" w:hAnsi="Times New Roman"/>
                <w:szCs w:val="26"/>
                <w:lang w:val="en-US"/>
              </w:rPr>
            </w:pPr>
            <w:ins w:id="118"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sửa danh sách</w:t>
              </w:r>
              <w:r w:rsidRPr="00A41A4C">
                <w:rPr>
                  <w:rFonts w:ascii="Times New Roman" w:hAnsi="Times New Roman"/>
                  <w:szCs w:val="26"/>
                  <w:lang w:val="en-US"/>
                </w:rPr>
                <w:t xml:space="preserve"> </w:t>
              </w:r>
              <w:r>
                <w:rPr>
                  <w:rFonts w:ascii="Times New Roman" w:hAnsi="Times New Roman"/>
                  <w:szCs w:val="26"/>
                  <w:lang w:val="en-US"/>
                </w:rPr>
                <w:t>học sinh đã tạo mới</w:t>
              </w:r>
            </w:ins>
          </w:p>
          <w:p w:rsidR="00C6603F" w:rsidRDefault="00C6603F" w:rsidP="008B350B">
            <w:pPr>
              <w:pStyle w:val="Y"/>
              <w:keepNext/>
              <w:ind w:left="0" w:firstLine="0"/>
              <w:rPr>
                <w:ins w:id="119" w:author="thinh nguyen" w:date="2018-04-22T18:03:00Z"/>
                <w:rFonts w:ascii="Times New Roman" w:hAnsi="Times New Roman"/>
                <w:szCs w:val="26"/>
                <w:lang w:val="en-US"/>
              </w:rPr>
            </w:pPr>
            <w:ins w:id="120"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xóa danh sách</w:t>
              </w:r>
              <w:r w:rsidRPr="00A41A4C">
                <w:rPr>
                  <w:rFonts w:ascii="Times New Roman" w:hAnsi="Times New Roman"/>
                  <w:szCs w:val="26"/>
                  <w:lang w:val="en-US"/>
                </w:rPr>
                <w:t xml:space="preserve"> </w:t>
              </w:r>
              <w:r>
                <w:rPr>
                  <w:rFonts w:ascii="Times New Roman" w:hAnsi="Times New Roman"/>
                  <w:szCs w:val="26"/>
                  <w:lang w:val="en-US"/>
                </w:rPr>
                <w:t>học sinh</w:t>
              </w:r>
              <w:r>
                <w:rPr>
                  <w:rFonts w:ascii="Times New Roman" w:hAnsi="Times New Roman"/>
                  <w:szCs w:val="26"/>
                  <w:lang w:val="en-US"/>
                </w:rPr>
                <w:t xml:space="preserve"> </w:t>
              </w:r>
              <w:r>
                <w:rPr>
                  <w:rFonts w:ascii="Times New Roman" w:hAnsi="Times New Roman"/>
                  <w:szCs w:val="26"/>
                  <w:lang w:val="en-US"/>
                </w:rPr>
                <w:t>không còn ở trong trường học</w:t>
              </w:r>
            </w:ins>
          </w:p>
          <w:p w:rsidR="00C6603F" w:rsidRPr="0053608D" w:rsidRDefault="00C6603F" w:rsidP="008B350B">
            <w:pPr>
              <w:pStyle w:val="Y"/>
              <w:keepNext/>
              <w:ind w:left="0" w:firstLine="0"/>
              <w:rPr>
                <w:ins w:id="121" w:author="thinh nguyen" w:date="2018-04-22T18:03:00Z"/>
                <w:rFonts w:ascii="Times New Roman" w:hAnsi="Times New Roman"/>
                <w:szCs w:val="26"/>
                <w:lang w:val="en-US"/>
              </w:rPr>
            </w:pPr>
            <w:ins w:id="122" w:author="thinh nguyen" w:date="2018-04-22T18:03:00Z">
              <w:r>
                <w:rPr>
                  <w:rFonts w:ascii="Times New Roman" w:hAnsi="Times New Roman"/>
                  <w:szCs w:val="26"/>
                  <w:lang w:val="en-US"/>
                </w:rPr>
                <w:t>Quản trị hệ thống có thể xem thông tin chi tiết các học sinh</w:t>
              </w:r>
            </w:ins>
          </w:p>
        </w:tc>
      </w:tr>
      <w:tr w:rsidR="00C6603F" w:rsidRPr="00C51F24" w:rsidTr="00C6603F">
        <w:trPr>
          <w:trHeight w:val="1228"/>
          <w:ins w:id="123" w:author="thinh nguyen" w:date="2018-04-22T18:03:00Z"/>
        </w:trPr>
        <w:tc>
          <w:tcPr>
            <w:tcW w:w="9226" w:type="dxa"/>
            <w:gridSpan w:val="2"/>
            <w:vAlign w:val="center"/>
          </w:tcPr>
          <w:p w:rsidR="00C6603F" w:rsidRPr="00CB6DD5" w:rsidRDefault="00C6603F" w:rsidP="008B350B">
            <w:pPr>
              <w:keepNext/>
              <w:rPr>
                <w:ins w:id="124" w:author="thinh nguyen" w:date="2018-04-22T18:03:00Z"/>
                <w:i/>
                <w:iCs/>
              </w:rPr>
            </w:pPr>
            <w:ins w:id="125" w:author="thinh nguyen" w:date="2018-04-22T18:03:00Z">
              <w:r w:rsidRPr="00CB6DD5">
                <w:t xml:space="preserve">Hoàn cảnh sử dụng thành công cơ bản: </w:t>
              </w:r>
            </w:ins>
          </w:p>
          <w:p w:rsidR="00C6603F" w:rsidRPr="00CB6DD5" w:rsidRDefault="00C6603F" w:rsidP="008B350B">
            <w:pPr>
              <w:pStyle w:val="Y"/>
              <w:keepNext/>
              <w:ind w:left="0" w:firstLine="0"/>
              <w:rPr>
                <w:ins w:id="126" w:author="thinh nguyen" w:date="2018-04-22T18:03:00Z"/>
                <w:rFonts w:ascii="Times New Roman" w:hAnsi="Times New Roman"/>
                <w:i/>
                <w:iCs/>
                <w:szCs w:val="26"/>
                <w:lang w:val="en-US"/>
              </w:rPr>
            </w:pPr>
            <w:ins w:id="127" w:author="thinh nguyen" w:date="2018-04-22T18:03:00Z">
              <w:r w:rsidRPr="00CB6DD5">
                <w:rPr>
                  <w:rFonts w:ascii="Times New Roman" w:hAnsi="Times New Roman"/>
                  <w:szCs w:val="26"/>
                  <w:lang w:val="en-US"/>
                </w:rPr>
                <w:t>Hiển thị kết quả, thông báo thành công ứng với từng chức năng.</w:t>
              </w:r>
            </w:ins>
          </w:p>
          <w:p w:rsidR="00C6603F" w:rsidRPr="00CB6DD5" w:rsidRDefault="00C6603F" w:rsidP="008B350B">
            <w:pPr>
              <w:pStyle w:val="Y"/>
              <w:keepNext/>
              <w:ind w:left="0" w:firstLine="0"/>
              <w:rPr>
                <w:ins w:id="128" w:author="thinh nguyen" w:date="2018-04-22T18:03:00Z"/>
                <w:rFonts w:ascii="Times New Roman" w:hAnsi="Times New Roman"/>
                <w:i/>
                <w:iCs/>
                <w:szCs w:val="26"/>
                <w:lang w:val="en-US"/>
              </w:rPr>
            </w:pPr>
            <w:ins w:id="129" w:author="thinh nguyen" w:date="2018-04-22T18:03:00Z">
              <w:r w:rsidRPr="00CB6DD5">
                <w:rPr>
                  <w:rFonts w:ascii="Times New Roman" w:hAnsi="Times New Roman"/>
                  <w:szCs w:val="26"/>
                  <w:lang w:val="en-US"/>
                </w:rPr>
                <w:t>Hiển thị kênh thông tin được quản lý trong hệ thống.</w:t>
              </w:r>
            </w:ins>
          </w:p>
        </w:tc>
      </w:tr>
      <w:tr w:rsidR="00C6603F" w:rsidRPr="00C51F24" w:rsidTr="00C6603F">
        <w:trPr>
          <w:trHeight w:val="1107"/>
          <w:ins w:id="130" w:author="thinh nguyen" w:date="2018-04-22T18:03:00Z"/>
        </w:trPr>
        <w:tc>
          <w:tcPr>
            <w:tcW w:w="9226" w:type="dxa"/>
            <w:gridSpan w:val="2"/>
            <w:vAlign w:val="center"/>
          </w:tcPr>
          <w:p w:rsidR="00C6603F" w:rsidRPr="00CB6DD5" w:rsidRDefault="00C6603F" w:rsidP="008B350B">
            <w:pPr>
              <w:keepNext/>
              <w:rPr>
                <w:ins w:id="131" w:author="thinh nguyen" w:date="2018-04-22T18:03:00Z"/>
                <w:i/>
                <w:iCs/>
              </w:rPr>
            </w:pPr>
            <w:ins w:id="132" w:author="thinh nguyen" w:date="2018-04-22T18:03:00Z">
              <w:r w:rsidRPr="00CB6DD5">
                <w:t xml:space="preserve">Hoàn cảnh sử dụng phụ trong trường hợp không thành công: </w:t>
              </w:r>
            </w:ins>
          </w:p>
          <w:p w:rsidR="00C6603F" w:rsidRPr="00CB6DD5" w:rsidRDefault="00C6603F" w:rsidP="008B350B">
            <w:pPr>
              <w:pStyle w:val="Y"/>
              <w:keepNext/>
              <w:ind w:left="0" w:firstLine="0"/>
              <w:rPr>
                <w:ins w:id="133" w:author="thinh nguyen" w:date="2018-04-22T18:03:00Z"/>
                <w:rFonts w:ascii="Times New Roman" w:hAnsi="Times New Roman"/>
                <w:i/>
                <w:iCs/>
                <w:szCs w:val="26"/>
                <w:lang w:val="en-US"/>
              </w:rPr>
            </w:pPr>
            <w:ins w:id="134" w:author="thinh nguyen" w:date="2018-04-22T18:03:00Z">
              <w:r w:rsidRPr="00CB6DD5">
                <w:rPr>
                  <w:rFonts w:ascii="Times New Roman" w:hAnsi="Times New Roman"/>
                  <w:szCs w:val="26"/>
                  <w:lang w:val="en-US"/>
                </w:rPr>
                <w:t>Hiển thị thông báo quản lý thất bại và hiển thị giao hiện để người dùng thực hiện lại.</w:t>
              </w:r>
            </w:ins>
          </w:p>
        </w:tc>
      </w:tr>
    </w:tbl>
    <w:p w:rsidR="00C6603F" w:rsidRPr="00C6603F" w:rsidRDefault="00C6603F" w:rsidP="00C6603F">
      <w:pPr>
        <w:rPr>
          <w:ins w:id="135" w:author="thinh nguyen" w:date="2018-04-22T18:03:00Z"/>
        </w:rPr>
      </w:pPr>
    </w:p>
    <w:p w:rsidR="00C6603F" w:rsidRDefault="00C6603F" w:rsidP="00C6603F">
      <w:pPr>
        <w:pStyle w:val="Heading1"/>
        <w:numPr>
          <w:ilvl w:val="0"/>
          <w:numId w:val="3"/>
        </w:numPr>
        <w:rPr>
          <w:ins w:id="136" w:author="thinh nguyen" w:date="2018-04-22T18:03:00Z"/>
          <w:color w:val="auto"/>
        </w:rPr>
      </w:pPr>
      <w:ins w:id="137" w:author="thinh nguyen" w:date="2018-04-22T18:03:00Z">
        <w:r w:rsidRPr="00C6603F">
          <w:rPr>
            <w:color w:val="auto"/>
          </w:rPr>
          <w:lastRenderedPageBreak/>
          <w:t>Quản trị slide</w:t>
        </w:r>
      </w:ins>
    </w:p>
    <w:p w:rsidR="00C6603F" w:rsidRPr="00C6603F" w:rsidRDefault="00C6603F" w:rsidP="00C6603F">
      <w:pPr>
        <w:rPr>
          <w:ins w:id="138" w:author="thinh nguyen" w:date="2018-04-22T18:03:00Z"/>
        </w:rPr>
      </w:pPr>
      <w:ins w:id="139" w:author="thinh nguyen" w:date="2018-04-22T18:03:00Z">
        <w:r>
          <w:rPr>
            <w:noProof/>
            <w:lang w:val="vi-VN" w:eastAsia="ja-JP"/>
          </w:rPr>
          <w:drawing>
            <wp:inline distT="0" distB="0" distL="0" distR="0">
              <wp:extent cx="4432852" cy="302924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TS.png"/>
                      <pic:cNvPicPr/>
                    </pic:nvPicPr>
                    <pic:blipFill>
                      <a:blip r:embed="rId21">
                        <a:extLst>
                          <a:ext uri="{28A0092B-C50C-407E-A947-70E740481C1C}">
                            <a14:useLocalDpi xmlns:a14="http://schemas.microsoft.com/office/drawing/2010/main" val="0"/>
                          </a:ext>
                        </a:extLst>
                      </a:blip>
                      <a:stretch>
                        <a:fillRect/>
                      </a:stretch>
                    </pic:blipFill>
                    <pic:spPr>
                      <a:xfrm>
                        <a:off x="0" y="0"/>
                        <a:ext cx="4460801" cy="3048348"/>
                      </a:xfrm>
                      <a:prstGeom prst="rect">
                        <a:avLst/>
                      </a:prstGeom>
                    </pic:spPr>
                  </pic:pic>
                </a:graphicData>
              </a:graphic>
            </wp:inline>
          </w:drawing>
        </w:r>
      </w:ins>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28"/>
        <w:gridCol w:w="3798"/>
      </w:tblGrid>
      <w:tr w:rsidR="00C6603F" w:rsidRPr="00A30D01" w:rsidTr="008B350B">
        <w:trPr>
          <w:trHeight w:val="531"/>
          <w:ins w:id="140" w:author="thinh nguyen" w:date="2018-04-22T18:03:00Z"/>
        </w:trPr>
        <w:tc>
          <w:tcPr>
            <w:tcW w:w="5428" w:type="dxa"/>
            <w:vAlign w:val="center"/>
          </w:tcPr>
          <w:p w:rsidR="00C6603F" w:rsidRPr="00114DDF" w:rsidRDefault="00C6603F" w:rsidP="00C6603F">
            <w:pPr>
              <w:keepNext/>
              <w:rPr>
                <w:ins w:id="141" w:author="thinh nguyen" w:date="2018-04-22T18:03:00Z"/>
              </w:rPr>
            </w:pPr>
            <w:ins w:id="142" w:author="thinh nguyen" w:date="2018-04-22T18:03:00Z">
              <w:r w:rsidRPr="00114DDF">
                <w:t xml:space="preserve">Tên Use Case: </w:t>
              </w:r>
              <w:r w:rsidRPr="00684EB0">
                <w:rPr>
                  <w:b/>
                  <w:bCs/>
                  <w:lang w:eastAsia="vi-VN"/>
                </w:rPr>
                <w:t xml:space="preserve">Quản trị </w:t>
              </w:r>
              <w:r>
                <w:rPr>
                  <w:b/>
                  <w:bCs/>
                  <w:lang w:eastAsia="vi-VN"/>
                </w:rPr>
                <w:t>slide</w:t>
              </w:r>
            </w:ins>
          </w:p>
        </w:tc>
        <w:tc>
          <w:tcPr>
            <w:tcW w:w="3797" w:type="dxa"/>
            <w:vAlign w:val="center"/>
          </w:tcPr>
          <w:p w:rsidR="00C6603F" w:rsidRPr="004449DB" w:rsidRDefault="00C6603F" w:rsidP="008B350B">
            <w:pPr>
              <w:keepNext/>
              <w:rPr>
                <w:ins w:id="143" w:author="thinh nguyen" w:date="2018-04-22T18:03:00Z"/>
                <w:lang w:val="pt-BR"/>
              </w:rPr>
            </w:pPr>
            <w:ins w:id="144" w:author="thinh nguyen" w:date="2018-04-22T18:03:00Z">
              <w:r w:rsidRPr="004449DB">
                <w:rPr>
                  <w:lang w:val="pt-BR"/>
                </w:rPr>
                <w:t>Mức độ BMT: B</w:t>
              </w:r>
            </w:ins>
          </w:p>
        </w:tc>
      </w:tr>
      <w:tr w:rsidR="00C6603F" w:rsidRPr="00A30D01" w:rsidTr="008B350B">
        <w:trPr>
          <w:trHeight w:val="515"/>
          <w:ins w:id="145" w:author="thinh nguyen" w:date="2018-04-22T18:03:00Z"/>
        </w:trPr>
        <w:tc>
          <w:tcPr>
            <w:tcW w:w="5428" w:type="dxa"/>
            <w:vAlign w:val="center"/>
          </w:tcPr>
          <w:p w:rsidR="00C6603F" w:rsidRPr="00CB6DD5" w:rsidRDefault="00C6603F" w:rsidP="008B350B">
            <w:pPr>
              <w:keepNext/>
              <w:rPr>
                <w:ins w:id="146" w:author="thinh nguyen" w:date="2018-04-22T18:03:00Z"/>
              </w:rPr>
            </w:pPr>
            <w:ins w:id="147" w:author="thinh nguyen" w:date="2018-04-22T18:03:00Z">
              <w:r w:rsidRPr="00CB6DD5">
                <w:t xml:space="preserve">Tác nhân chính: </w:t>
              </w:r>
              <w:r w:rsidRPr="00C52BDD">
                <w:t>Quản trị hệ thống</w:t>
              </w:r>
            </w:ins>
          </w:p>
        </w:tc>
        <w:tc>
          <w:tcPr>
            <w:tcW w:w="3797" w:type="dxa"/>
            <w:vAlign w:val="center"/>
          </w:tcPr>
          <w:p w:rsidR="00C6603F" w:rsidRPr="004449DB" w:rsidRDefault="00C6603F" w:rsidP="008B350B">
            <w:pPr>
              <w:keepNext/>
              <w:rPr>
                <w:ins w:id="148" w:author="thinh nguyen" w:date="2018-04-22T18:03:00Z"/>
                <w:i/>
                <w:iCs/>
                <w:lang w:val="pt-BR"/>
              </w:rPr>
            </w:pPr>
            <w:ins w:id="149" w:author="thinh nguyen" w:date="2018-04-22T18:03:00Z">
              <w:r w:rsidRPr="004449DB">
                <w:rPr>
                  <w:lang w:val="pt-BR"/>
                </w:rPr>
                <w:t xml:space="preserve">Tác nhân phụ: </w:t>
              </w:r>
            </w:ins>
          </w:p>
        </w:tc>
      </w:tr>
      <w:tr w:rsidR="00C6603F" w:rsidRPr="00A30D01" w:rsidTr="008B350B">
        <w:trPr>
          <w:trHeight w:val="864"/>
          <w:ins w:id="150" w:author="thinh nguyen" w:date="2018-04-22T18:03:00Z"/>
        </w:trPr>
        <w:tc>
          <w:tcPr>
            <w:tcW w:w="9226" w:type="dxa"/>
            <w:gridSpan w:val="2"/>
            <w:vAlign w:val="center"/>
          </w:tcPr>
          <w:p w:rsidR="00C6603F" w:rsidRPr="00CB6DD5" w:rsidRDefault="00C6603F" w:rsidP="00C6603F">
            <w:pPr>
              <w:keepNext/>
              <w:rPr>
                <w:ins w:id="151" w:author="thinh nguyen" w:date="2018-04-22T18:03:00Z"/>
                <w:i/>
                <w:iCs/>
              </w:rPr>
            </w:pPr>
            <w:ins w:id="152" w:author="thinh nguyen" w:date="2018-04-22T18:03:00Z">
              <w:r w:rsidRPr="00CB6DD5">
                <w:t xml:space="preserve">Mô tả chức năng: Cho phép </w:t>
              </w:r>
              <w:r w:rsidRPr="00C52BDD">
                <w:t>Quản trị hệ thống</w:t>
              </w:r>
              <w:r w:rsidRPr="00CB6DD5">
                <w:t xml:space="preserve"> thực hiện chức năng </w:t>
              </w:r>
              <w:r>
                <w:t xml:space="preserve">Quản lý </w:t>
              </w:r>
              <w:r>
                <w:t>slide</w:t>
              </w:r>
            </w:ins>
          </w:p>
        </w:tc>
      </w:tr>
      <w:tr w:rsidR="00C6603F" w:rsidRPr="00A30D01" w:rsidTr="00C6603F">
        <w:trPr>
          <w:trHeight w:val="458"/>
          <w:ins w:id="153" w:author="thinh nguyen" w:date="2018-04-22T18:03:00Z"/>
        </w:trPr>
        <w:tc>
          <w:tcPr>
            <w:tcW w:w="9226" w:type="dxa"/>
            <w:gridSpan w:val="2"/>
            <w:vAlign w:val="center"/>
          </w:tcPr>
          <w:p w:rsidR="00C6603F" w:rsidRPr="00CB6DD5" w:rsidRDefault="00C6603F" w:rsidP="008B350B">
            <w:pPr>
              <w:keepNext/>
              <w:rPr>
                <w:ins w:id="154" w:author="thinh nguyen" w:date="2018-04-22T18:03:00Z"/>
                <w:i/>
                <w:iCs/>
              </w:rPr>
            </w:pPr>
            <w:ins w:id="155" w:author="thinh nguyen" w:date="2018-04-22T18:03:00Z">
              <w:r w:rsidRPr="00CB6DD5">
                <w:t xml:space="preserve">Điều kiện bắt đầu (Pre-Condition): </w:t>
              </w:r>
              <w:r>
                <w:t>Đ</w:t>
              </w:r>
              <w:r w:rsidRPr="00CB6DD5">
                <w:t>ăng nhập thành công vào hệ thố</w:t>
              </w:r>
              <w:r>
                <w:t>ng</w:t>
              </w:r>
            </w:ins>
          </w:p>
        </w:tc>
      </w:tr>
      <w:tr w:rsidR="00C6603F" w:rsidRPr="00A30D01" w:rsidTr="00C6603F">
        <w:trPr>
          <w:trHeight w:val="791"/>
          <w:ins w:id="156" w:author="thinh nguyen" w:date="2018-04-22T18:03:00Z"/>
        </w:trPr>
        <w:tc>
          <w:tcPr>
            <w:tcW w:w="9226" w:type="dxa"/>
            <w:gridSpan w:val="2"/>
            <w:vAlign w:val="center"/>
          </w:tcPr>
          <w:p w:rsidR="00C6603F" w:rsidRPr="00CB6DD5" w:rsidRDefault="00C6603F" w:rsidP="00C6603F">
            <w:pPr>
              <w:keepNext/>
              <w:rPr>
                <w:ins w:id="157" w:author="thinh nguyen" w:date="2018-04-22T18:03:00Z"/>
                <w:i/>
                <w:iCs/>
              </w:rPr>
            </w:pPr>
            <w:ins w:id="158" w:author="thinh nguyen" w:date="2018-04-22T18:03:00Z">
              <w:r w:rsidRPr="00CB6DD5">
                <w:t xml:space="preserve">Điều kiện sau khi dùng (Post Condition): </w:t>
              </w:r>
              <w:r>
                <w:t>Slide</w:t>
              </w:r>
              <w:r>
                <w:t xml:space="preserve"> được</w:t>
              </w:r>
              <w:r w:rsidRPr="00CB6DD5">
                <w:t xml:space="preserve"> quản lý chính xác trên hệ thố</w:t>
              </w:r>
              <w:r>
                <w:t>ng</w:t>
              </w:r>
            </w:ins>
          </w:p>
        </w:tc>
      </w:tr>
      <w:tr w:rsidR="00C6603F" w:rsidRPr="00C51F24" w:rsidTr="008B350B">
        <w:trPr>
          <w:trHeight w:val="2608"/>
          <w:ins w:id="159" w:author="thinh nguyen" w:date="2018-04-22T18:03:00Z"/>
        </w:trPr>
        <w:tc>
          <w:tcPr>
            <w:tcW w:w="9226" w:type="dxa"/>
            <w:gridSpan w:val="2"/>
            <w:vAlign w:val="center"/>
          </w:tcPr>
          <w:p w:rsidR="00C6603F" w:rsidRDefault="00C6603F" w:rsidP="008B350B">
            <w:pPr>
              <w:keepNext/>
              <w:rPr>
                <w:ins w:id="160" w:author="thinh nguyen" w:date="2018-04-22T18:03:00Z"/>
              </w:rPr>
            </w:pPr>
            <w:ins w:id="161" w:author="thinh nguyen" w:date="2018-04-22T18:03:00Z">
              <w:r w:rsidRPr="00CB6DD5">
                <w:t xml:space="preserve">Trình tự các sự kiện: </w:t>
              </w:r>
            </w:ins>
          </w:p>
          <w:p w:rsidR="00C6603F" w:rsidRPr="00A41A4C" w:rsidRDefault="00C6603F" w:rsidP="008B350B">
            <w:pPr>
              <w:pStyle w:val="Y"/>
              <w:keepNext/>
              <w:ind w:left="0" w:firstLine="0"/>
              <w:rPr>
                <w:ins w:id="162" w:author="thinh nguyen" w:date="2018-04-22T18:03:00Z"/>
                <w:rFonts w:ascii="Times New Roman" w:hAnsi="Times New Roman"/>
                <w:szCs w:val="26"/>
                <w:lang w:val="en-US"/>
              </w:rPr>
            </w:pPr>
            <w:ins w:id="163" w:author="thinh nguyen" w:date="2018-04-22T18:03:00Z">
              <w:r w:rsidRPr="00A41A4C">
                <w:rPr>
                  <w:rFonts w:ascii="Times New Roman" w:hAnsi="Times New Roman"/>
                  <w:szCs w:val="26"/>
                  <w:lang w:val="en-US"/>
                </w:rPr>
                <w:t xml:space="preserve">Quản trị hệ thống có thể tham gia vào việc </w:t>
              </w:r>
              <w:r>
                <w:rPr>
                  <w:rFonts w:ascii="Times New Roman" w:hAnsi="Times New Roman"/>
                  <w:szCs w:val="26"/>
                  <w:lang w:val="en-US"/>
                </w:rPr>
                <w:t xml:space="preserve">thêm </w:t>
              </w:r>
              <w:r>
                <w:rPr>
                  <w:rFonts w:ascii="Times New Roman" w:hAnsi="Times New Roman"/>
                  <w:szCs w:val="26"/>
                  <w:lang w:val="en-US"/>
                </w:rPr>
                <w:t>slide</w:t>
              </w:r>
            </w:ins>
          </w:p>
          <w:p w:rsidR="00C6603F" w:rsidRPr="00A41A4C" w:rsidRDefault="00C6603F" w:rsidP="008B350B">
            <w:pPr>
              <w:pStyle w:val="Y"/>
              <w:keepNext/>
              <w:ind w:left="0" w:firstLine="0"/>
              <w:rPr>
                <w:ins w:id="164" w:author="thinh nguyen" w:date="2018-04-22T18:03:00Z"/>
                <w:rFonts w:ascii="Times New Roman" w:hAnsi="Times New Roman"/>
                <w:szCs w:val="26"/>
                <w:lang w:val="en-US"/>
              </w:rPr>
            </w:pPr>
            <w:ins w:id="165"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 xml:space="preserve">sửa </w:t>
              </w:r>
              <w:r>
                <w:rPr>
                  <w:rFonts w:ascii="Times New Roman" w:hAnsi="Times New Roman"/>
                  <w:szCs w:val="26"/>
                  <w:lang w:val="en-US"/>
                </w:rPr>
                <w:t>slide</w:t>
              </w:r>
            </w:ins>
          </w:p>
          <w:p w:rsidR="00C6603F" w:rsidRDefault="00C6603F" w:rsidP="008B350B">
            <w:pPr>
              <w:pStyle w:val="Y"/>
              <w:keepNext/>
              <w:ind w:left="0" w:firstLine="0"/>
              <w:rPr>
                <w:ins w:id="166" w:author="thinh nguyen" w:date="2018-04-22T18:03:00Z"/>
                <w:rFonts w:ascii="Times New Roman" w:hAnsi="Times New Roman"/>
                <w:szCs w:val="26"/>
                <w:lang w:val="en-US"/>
              </w:rPr>
            </w:pPr>
            <w:ins w:id="167" w:author="thinh nguyen" w:date="2018-04-22T18:03:00Z">
              <w:r w:rsidRPr="00A41A4C">
                <w:rPr>
                  <w:rFonts w:ascii="Times New Roman" w:hAnsi="Times New Roman"/>
                  <w:szCs w:val="26"/>
                  <w:lang w:val="en-US"/>
                </w:rPr>
                <w:t xml:space="preserve">Quản trị hệ thống có thể thực hiện </w:t>
              </w:r>
              <w:r>
                <w:rPr>
                  <w:rFonts w:ascii="Times New Roman" w:hAnsi="Times New Roman"/>
                  <w:szCs w:val="26"/>
                  <w:lang w:val="en-US"/>
                </w:rPr>
                <w:t xml:space="preserve">xóa </w:t>
              </w:r>
              <w:r>
                <w:rPr>
                  <w:rFonts w:ascii="Times New Roman" w:hAnsi="Times New Roman"/>
                  <w:szCs w:val="26"/>
                  <w:lang w:val="en-US"/>
                </w:rPr>
                <w:t>slide</w:t>
              </w:r>
            </w:ins>
          </w:p>
          <w:p w:rsidR="00C6603F" w:rsidRPr="0053608D" w:rsidRDefault="00C6603F" w:rsidP="00C6603F">
            <w:pPr>
              <w:pStyle w:val="Y"/>
              <w:keepNext/>
              <w:ind w:left="0" w:firstLine="0"/>
              <w:rPr>
                <w:ins w:id="168" w:author="thinh nguyen" w:date="2018-04-22T18:03:00Z"/>
                <w:rFonts w:ascii="Times New Roman" w:hAnsi="Times New Roman"/>
                <w:szCs w:val="26"/>
                <w:lang w:val="en-US"/>
              </w:rPr>
            </w:pPr>
            <w:ins w:id="169" w:author="thinh nguyen" w:date="2018-04-22T18:03:00Z">
              <w:r>
                <w:rPr>
                  <w:rFonts w:ascii="Times New Roman" w:hAnsi="Times New Roman"/>
                  <w:szCs w:val="26"/>
                  <w:lang w:val="en-US"/>
                </w:rPr>
                <w:t xml:space="preserve">Quản trị hệ thống có thể xem thông tin chi tiết </w:t>
              </w:r>
              <w:r>
                <w:rPr>
                  <w:rFonts w:ascii="Times New Roman" w:hAnsi="Times New Roman"/>
                  <w:szCs w:val="26"/>
                  <w:lang w:val="en-US"/>
                </w:rPr>
                <w:t>slide</w:t>
              </w:r>
            </w:ins>
          </w:p>
        </w:tc>
      </w:tr>
      <w:tr w:rsidR="00C6603F" w:rsidRPr="00C51F24" w:rsidTr="008B350B">
        <w:trPr>
          <w:trHeight w:val="1228"/>
          <w:ins w:id="170" w:author="thinh nguyen" w:date="2018-04-22T18:03:00Z"/>
        </w:trPr>
        <w:tc>
          <w:tcPr>
            <w:tcW w:w="9226" w:type="dxa"/>
            <w:gridSpan w:val="2"/>
            <w:vAlign w:val="center"/>
          </w:tcPr>
          <w:p w:rsidR="00C6603F" w:rsidRPr="00CB6DD5" w:rsidRDefault="00C6603F" w:rsidP="008B350B">
            <w:pPr>
              <w:keepNext/>
              <w:rPr>
                <w:ins w:id="171" w:author="thinh nguyen" w:date="2018-04-22T18:03:00Z"/>
                <w:i/>
                <w:iCs/>
              </w:rPr>
            </w:pPr>
            <w:ins w:id="172" w:author="thinh nguyen" w:date="2018-04-22T18:03:00Z">
              <w:r w:rsidRPr="00CB6DD5">
                <w:t xml:space="preserve">Hoàn cảnh sử dụng thành công cơ bản: </w:t>
              </w:r>
            </w:ins>
          </w:p>
          <w:p w:rsidR="00C6603F" w:rsidRPr="00CB6DD5" w:rsidRDefault="00C6603F" w:rsidP="008B350B">
            <w:pPr>
              <w:pStyle w:val="Y"/>
              <w:keepNext/>
              <w:ind w:left="0" w:firstLine="0"/>
              <w:rPr>
                <w:ins w:id="173" w:author="thinh nguyen" w:date="2018-04-22T18:03:00Z"/>
                <w:rFonts w:ascii="Times New Roman" w:hAnsi="Times New Roman"/>
                <w:i/>
                <w:iCs/>
                <w:szCs w:val="26"/>
                <w:lang w:val="en-US"/>
              </w:rPr>
            </w:pPr>
            <w:ins w:id="174" w:author="thinh nguyen" w:date="2018-04-22T18:03:00Z">
              <w:r w:rsidRPr="00CB6DD5">
                <w:rPr>
                  <w:rFonts w:ascii="Times New Roman" w:hAnsi="Times New Roman"/>
                  <w:szCs w:val="26"/>
                  <w:lang w:val="en-US"/>
                </w:rPr>
                <w:t>Hiển thị kết quả, thông báo thành công ứng với từng chức năng.</w:t>
              </w:r>
            </w:ins>
          </w:p>
          <w:p w:rsidR="00C6603F" w:rsidRPr="00CB6DD5" w:rsidRDefault="00C6603F" w:rsidP="008B350B">
            <w:pPr>
              <w:pStyle w:val="Y"/>
              <w:keepNext/>
              <w:ind w:left="0" w:firstLine="0"/>
              <w:rPr>
                <w:ins w:id="175" w:author="thinh nguyen" w:date="2018-04-22T18:03:00Z"/>
                <w:rFonts w:ascii="Times New Roman" w:hAnsi="Times New Roman"/>
                <w:i/>
                <w:iCs/>
                <w:szCs w:val="26"/>
                <w:lang w:val="en-US"/>
              </w:rPr>
            </w:pPr>
            <w:ins w:id="176" w:author="thinh nguyen" w:date="2018-04-22T18:03:00Z">
              <w:r w:rsidRPr="00CB6DD5">
                <w:rPr>
                  <w:rFonts w:ascii="Times New Roman" w:hAnsi="Times New Roman"/>
                  <w:szCs w:val="26"/>
                  <w:lang w:val="en-US"/>
                </w:rPr>
                <w:t>Hiển thị kênh thông tin được quản lý trong hệ thống.</w:t>
              </w:r>
            </w:ins>
          </w:p>
        </w:tc>
      </w:tr>
      <w:tr w:rsidR="00C6603F" w:rsidRPr="00C51F24" w:rsidTr="008B350B">
        <w:trPr>
          <w:trHeight w:val="1107"/>
          <w:ins w:id="177" w:author="thinh nguyen" w:date="2018-04-22T18:03:00Z"/>
        </w:trPr>
        <w:tc>
          <w:tcPr>
            <w:tcW w:w="9226" w:type="dxa"/>
            <w:gridSpan w:val="2"/>
            <w:vAlign w:val="center"/>
          </w:tcPr>
          <w:p w:rsidR="00C6603F" w:rsidRPr="00CB6DD5" w:rsidRDefault="00C6603F" w:rsidP="008B350B">
            <w:pPr>
              <w:keepNext/>
              <w:rPr>
                <w:ins w:id="178" w:author="thinh nguyen" w:date="2018-04-22T18:03:00Z"/>
                <w:i/>
                <w:iCs/>
              </w:rPr>
            </w:pPr>
            <w:ins w:id="179" w:author="thinh nguyen" w:date="2018-04-22T18:03:00Z">
              <w:r w:rsidRPr="00CB6DD5">
                <w:t xml:space="preserve">Hoàn cảnh sử dụng phụ trong trường hợp không thành công: </w:t>
              </w:r>
            </w:ins>
          </w:p>
          <w:p w:rsidR="00C6603F" w:rsidRPr="00CB6DD5" w:rsidRDefault="00C6603F" w:rsidP="008B350B">
            <w:pPr>
              <w:pStyle w:val="Y"/>
              <w:keepNext/>
              <w:ind w:left="0" w:firstLine="0"/>
              <w:rPr>
                <w:ins w:id="180" w:author="thinh nguyen" w:date="2018-04-22T18:03:00Z"/>
                <w:rFonts w:ascii="Times New Roman" w:hAnsi="Times New Roman"/>
                <w:i/>
                <w:iCs/>
                <w:szCs w:val="26"/>
                <w:lang w:val="en-US"/>
              </w:rPr>
            </w:pPr>
            <w:ins w:id="181" w:author="thinh nguyen" w:date="2018-04-22T18:03:00Z">
              <w:r w:rsidRPr="00CB6DD5">
                <w:rPr>
                  <w:rFonts w:ascii="Times New Roman" w:hAnsi="Times New Roman"/>
                  <w:szCs w:val="26"/>
                  <w:lang w:val="en-US"/>
                </w:rPr>
                <w:t>Hiển thị thông báo quản lý thất bại và hiển thị giao hiện để người dùng thực hiện lại.</w:t>
              </w:r>
            </w:ins>
          </w:p>
        </w:tc>
      </w:tr>
    </w:tbl>
    <w:p w:rsidR="00114DDF" w:rsidRDefault="00114DDF" w:rsidP="00114DDF">
      <w:pPr>
        <w:rPr>
          <w:ins w:id="182" w:author="thinh nguyen" w:date="2018-04-22T18:03:00Z"/>
        </w:rPr>
      </w:pPr>
    </w:p>
    <w:p w:rsidR="00114DDF" w:rsidRPr="00114DDF" w:rsidRDefault="00114DDF" w:rsidP="00C6603F">
      <w:pPr>
        <w:pStyle w:val="Heading2"/>
        <w:ind w:left="360"/>
        <w:pPrChange w:id="183" w:author="thinh nguyen" w:date="2018-04-22T18:03:00Z">
          <w:pPr/>
        </w:pPrChange>
      </w:pPr>
    </w:p>
    <w:sectPr w:rsidR="00114DDF" w:rsidRPr="00114DDF" w:rsidSect="004A5B3B">
      <w:headerReference w:type="default" r:id="rId22"/>
      <w:footerReference w:type="default" r:id="rId2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6A3" w:rsidRDefault="004836A3" w:rsidP="00950EB8">
      <w:pPr>
        <w:spacing w:after="0" w:line="240" w:lineRule="auto"/>
      </w:pPr>
      <w:r>
        <w:separator/>
      </w:r>
    </w:p>
  </w:endnote>
  <w:endnote w:type="continuationSeparator" w:id="0">
    <w:p w:rsidR="004836A3" w:rsidRDefault="004836A3" w:rsidP="00950EB8">
      <w:pPr>
        <w:spacing w:after="0" w:line="240" w:lineRule="auto"/>
      </w:pPr>
      <w:r>
        <w:continuationSeparator/>
      </w:r>
    </w:p>
  </w:endnote>
  <w:endnote w:type="continuationNotice" w:id="1">
    <w:p w:rsidR="004836A3" w:rsidRDefault="00483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N-NTime">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506293"/>
      <w:docPartObj>
        <w:docPartGallery w:val="Page Numbers (Bottom of Page)"/>
        <w:docPartUnique/>
      </w:docPartObj>
    </w:sdtPr>
    <w:sdtEndPr>
      <w:rPr>
        <w:noProof/>
      </w:rPr>
    </w:sdtEndPr>
    <w:sdtContent>
      <w:p w:rsidR="008C693B" w:rsidRDefault="008C693B">
        <w:pPr>
          <w:pStyle w:val="Footer"/>
          <w:jc w:val="right"/>
        </w:pPr>
        <w:r>
          <w:fldChar w:fldCharType="begin"/>
        </w:r>
        <w:r>
          <w:instrText xml:space="preserve"> PAGE   \* MERGEFORMAT </w:instrText>
        </w:r>
        <w:r>
          <w:fldChar w:fldCharType="separate"/>
        </w:r>
        <w:r w:rsidR="00C6603F">
          <w:rPr>
            <w:noProof/>
          </w:rPr>
          <w:t>7</w:t>
        </w:r>
        <w:r>
          <w:rPr>
            <w:noProof/>
          </w:rPr>
          <w:fldChar w:fldCharType="end"/>
        </w:r>
      </w:p>
    </w:sdtContent>
  </w:sdt>
  <w:p w:rsidR="008C693B" w:rsidRDefault="008C693B">
    <w:pPr>
      <w:pStyle w:val="Footer"/>
    </w:pPr>
    <w:r>
      <w:t>Nguyễn Thị Thinh, Thân Thị Hương Trầm, Nguyễn Ngọc Ánh – Nhóm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6A3" w:rsidRDefault="004836A3" w:rsidP="00950EB8">
      <w:pPr>
        <w:spacing w:after="0" w:line="240" w:lineRule="auto"/>
      </w:pPr>
      <w:r>
        <w:separator/>
      </w:r>
    </w:p>
  </w:footnote>
  <w:footnote w:type="continuationSeparator" w:id="0">
    <w:p w:rsidR="004836A3" w:rsidRDefault="004836A3" w:rsidP="00950EB8">
      <w:pPr>
        <w:spacing w:after="0" w:line="240" w:lineRule="auto"/>
      </w:pPr>
      <w:r>
        <w:continuationSeparator/>
      </w:r>
    </w:p>
  </w:footnote>
  <w:footnote w:type="continuationNotice" w:id="1">
    <w:p w:rsidR="004836A3" w:rsidRDefault="004836A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93B" w:rsidRDefault="008C693B">
    <w:pPr>
      <w:pStyle w:val="Header"/>
    </w:pPr>
    <w:r>
      <w:t>Tài liệu đặc tả usecase Quản lý trường học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0B28"/>
    <w:multiLevelType w:val="hybridMultilevel"/>
    <w:tmpl w:val="5268B534"/>
    <w:lvl w:ilvl="0" w:tplc="B164CB9A">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0B94E03"/>
    <w:multiLevelType w:val="multilevel"/>
    <w:tmpl w:val="61F2E92E"/>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FEC594B"/>
    <w:multiLevelType w:val="multilevel"/>
    <w:tmpl w:val="61F2E92E"/>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6454377"/>
    <w:multiLevelType w:val="hybridMultilevel"/>
    <w:tmpl w:val="F88E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AB5FE4"/>
    <w:multiLevelType w:val="hybridMultilevel"/>
    <w:tmpl w:val="F184082C"/>
    <w:lvl w:ilvl="0" w:tplc="0409000B">
      <w:start w:val="1"/>
      <w:numFmt w:val="bullet"/>
      <w:pStyle w:val="Y"/>
      <w:lvlText w:val="-"/>
      <w:lvlJc w:val="left"/>
      <w:pPr>
        <w:ind w:left="1080" w:hanging="360"/>
      </w:pPr>
      <w:rPr>
        <w:rFonts w:ascii="Times New Roman" w:hAnsi="Times New Roman"/>
        <w:b w:val="0"/>
        <w:i w:val="0"/>
        <w:caps w:val="0"/>
        <w:smallCaps w:val="0"/>
        <w:strike w:val="0"/>
        <w:dstrike w:val="0"/>
        <w:snapToGrid w:val="0"/>
        <w:vanish w:val="0"/>
        <w:color w:val="000000"/>
        <w:spacing w:val="0"/>
        <w:w w:val="0"/>
        <w:kern w:val="0"/>
        <w:position w:val="0"/>
        <w:sz w:val="2"/>
        <w:u w:val="none"/>
        <w:vertAlign w:val="baseline"/>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nsid w:val="745F3406"/>
    <w:multiLevelType w:val="hybridMultilevel"/>
    <w:tmpl w:val="35A0ADF0"/>
    <w:lvl w:ilvl="0" w:tplc="B164CB9A">
      <w:start w:val="1"/>
      <w:numFmt w:val="decimal"/>
      <w:lvlText w:val="%1."/>
      <w:lvlJc w:val="righ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4"/>
    <w:lvlOverride w:ilvl="0">
      <w:startOverride w:val="1"/>
    </w:lvlOverride>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0FA"/>
    <w:rsid w:val="0007582C"/>
    <w:rsid w:val="0009437D"/>
    <w:rsid w:val="000C2813"/>
    <w:rsid w:val="000F6EA5"/>
    <w:rsid w:val="00114DDF"/>
    <w:rsid w:val="00222C86"/>
    <w:rsid w:val="00232475"/>
    <w:rsid w:val="002A6EE3"/>
    <w:rsid w:val="0034285D"/>
    <w:rsid w:val="003779C0"/>
    <w:rsid w:val="00392160"/>
    <w:rsid w:val="003F4C5E"/>
    <w:rsid w:val="0041246A"/>
    <w:rsid w:val="004309BF"/>
    <w:rsid w:val="00454569"/>
    <w:rsid w:val="004836A3"/>
    <w:rsid w:val="004A5B3B"/>
    <w:rsid w:val="00542FB0"/>
    <w:rsid w:val="00617096"/>
    <w:rsid w:val="006A6C82"/>
    <w:rsid w:val="006B2331"/>
    <w:rsid w:val="007F3327"/>
    <w:rsid w:val="008C693B"/>
    <w:rsid w:val="008E3622"/>
    <w:rsid w:val="009019E7"/>
    <w:rsid w:val="0091665B"/>
    <w:rsid w:val="00950EB8"/>
    <w:rsid w:val="00971600"/>
    <w:rsid w:val="009C57BD"/>
    <w:rsid w:val="009F6C29"/>
    <w:rsid w:val="00A55F93"/>
    <w:rsid w:val="00A828BE"/>
    <w:rsid w:val="00AA10FA"/>
    <w:rsid w:val="00B01B6A"/>
    <w:rsid w:val="00BA774D"/>
    <w:rsid w:val="00BD0F14"/>
    <w:rsid w:val="00BD441D"/>
    <w:rsid w:val="00C6603F"/>
    <w:rsid w:val="00CF69F1"/>
    <w:rsid w:val="00D20709"/>
    <w:rsid w:val="00D378BF"/>
    <w:rsid w:val="00D46213"/>
    <w:rsid w:val="00DD42CC"/>
    <w:rsid w:val="00E16681"/>
    <w:rsid w:val="00E36098"/>
    <w:rsid w:val="00E4562C"/>
    <w:rsid w:val="00E538C8"/>
    <w:rsid w:val="00E61A66"/>
    <w:rsid w:val="00EA3E73"/>
    <w:rsid w:val="00EB569F"/>
    <w:rsid w:val="00EE687B"/>
    <w:rsid w:val="00F06014"/>
    <w:rsid w:val="00F72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68B8"/>
  <w15:docId w15:val="{69A8578A-7083-4D0E-843F-53B3703E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before="120" w:after="120"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327"/>
    <w:pPr>
      <w:spacing w:before="0" w:after="200" w:line="276" w:lineRule="auto"/>
      <w:jc w:val="left"/>
    </w:pPr>
  </w:style>
  <w:style w:type="paragraph" w:styleId="Heading1">
    <w:name w:val="heading 1"/>
    <w:basedOn w:val="Normal"/>
    <w:next w:val="Normal"/>
    <w:link w:val="Heading1Char"/>
    <w:uiPriority w:val="9"/>
    <w:qFormat/>
    <w:rsid w:val="00430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8BF"/>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0FA"/>
    <w:rPr>
      <w:rFonts w:ascii="Tahoma" w:hAnsi="Tahoma" w:cs="Tahoma"/>
      <w:sz w:val="16"/>
      <w:szCs w:val="16"/>
    </w:rPr>
  </w:style>
  <w:style w:type="paragraph" w:customStyle="1" w:styleId="Y">
    <w:name w:val="Y"/>
    <w:basedOn w:val="Normal"/>
    <w:link w:val="YChar"/>
    <w:uiPriority w:val="99"/>
    <w:rsid w:val="00AA10FA"/>
    <w:pPr>
      <w:numPr>
        <w:numId w:val="1"/>
      </w:numPr>
      <w:spacing w:before="120" w:after="0" w:line="240" w:lineRule="auto"/>
      <w:jc w:val="both"/>
    </w:pPr>
    <w:rPr>
      <w:rFonts w:ascii="VN-NTime" w:eastAsia="MS Mincho" w:hAnsi="VN-NTime"/>
      <w:szCs w:val="24"/>
      <w:lang w:val="pt-BR"/>
    </w:rPr>
  </w:style>
  <w:style w:type="character" w:customStyle="1" w:styleId="YChar">
    <w:name w:val="Y Char"/>
    <w:link w:val="Y"/>
    <w:uiPriority w:val="99"/>
    <w:locked/>
    <w:rsid w:val="00AA10FA"/>
    <w:rPr>
      <w:rFonts w:ascii="VN-NTime" w:eastAsia="MS Mincho" w:hAnsi="VN-NTime"/>
      <w:szCs w:val="24"/>
      <w:lang w:val="pt-BR"/>
    </w:rPr>
  </w:style>
  <w:style w:type="paragraph" w:styleId="Header">
    <w:name w:val="header"/>
    <w:basedOn w:val="Normal"/>
    <w:link w:val="HeaderChar"/>
    <w:uiPriority w:val="99"/>
    <w:unhideWhenUsed/>
    <w:rsid w:val="00950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EB8"/>
  </w:style>
  <w:style w:type="paragraph" w:styleId="Footer">
    <w:name w:val="footer"/>
    <w:basedOn w:val="Normal"/>
    <w:link w:val="FooterChar"/>
    <w:uiPriority w:val="99"/>
    <w:unhideWhenUsed/>
    <w:rsid w:val="0095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EB8"/>
  </w:style>
  <w:style w:type="paragraph" w:styleId="ListParagraph">
    <w:name w:val="List Paragraph"/>
    <w:basedOn w:val="Normal"/>
    <w:uiPriority w:val="34"/>
    <w:qFormat/>
    <w:rsid w:val="00950EB8"/>
    <w:pPr>
      <w:ind w:left="720"/>
      <w:contextualSpacing/>
    </w:pPr>
  </w:style>
  <w:style w:type="table" w:styleId="TableGrid">
    <w:name w:val="Table Grid"/>
    <w:basedOn w:val="TableNormal"/>
    <w:rsid w:val="003F4C5E"/>
    <w:pPr>
      <w:spacing w:before="0" w:after="200" w:line="276" w:lineRule="auto"/>
      <w:jc w:val="left"/>
    </w:pPr>
    <w:rPr>
      <w:rFonts w:eastAsia="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0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78BF"/>
    <w:rPr>
      <w:rFonts w:asciiTheme="majorHAnsi" w:eastAsiaTheme="majorEastAsia" w:hAnsiTheme="majorHAnsi" w:cstheme="majorBidi"/>
      <w:b/>
      <w:bCs/>
      <w:color w:val="4F81BD" w:themeColor="accent1"/>
      <w:szCs w:val="26"/>
    </w:rPr>
  </w:style>
  <w:style w:type="paragraph" w:styleId="TOCHeading">
    <w:name w:val="TOC Heading"/>
    <w:basedOn w:val="Heading1"/>
    <w:next w:val="Normal"/>
    <w:uiPriority w:val="39"/>
    <w:unhideWhenUsed/>
    <w:qFormat/>
    <w:rsid w:val="00BD0F14"/>
    <w:pPr>
      <w:outlineLvl w:val="9"/>
    </w:pPr>
    <w:rPr>
      <w:lang w:eastAsia="ja-JP"/>
    </w:rPr>
  </w:style>
  <w:style w:type="paragraph" w:styleId="TOC2">
    <w:name w:val="toc 2"/>
    <w:basedOn w:val="Normal"/>
    <w:next w:val="Normal"/>
    <w:autoRedefine/>
    <w:uiPriority w:val="39"/>
    <w:unhideWhenUsed/>
    <w:rsid w:val="00BD0F14"/>
    <w:pPr>
      <w:spacing w:after="100"/>
      <w:ind w:left="260"/>
    </w:pPr>
  </w:style>
  <w:style w:type="paragraph" w:styleId="TOC1">
    <w:name w:val="toc 1"/>
    <w:basedOn w:val="Normal"/>
    <w:next w:val="Normal"/>
    <w:autoRedefine/>
    <w:uiPriority w:val="39"/>
    <w:unhideWhenUsed/>
    <w:rsid w:val="00BD0F14"/>
    <w:pPr>
      <w:spacing w:after="100"/>
    </w:pPr>
  </w:style>
  <w:style w:type="character" w:styleId="Hyperlink">
    <w:name w:val="Hyperlink"/>
    <w:basedOn w:val="DefaultParagraphFont"/>
    <w:uiPriority w:val="99"/>
    <w:unhideWhenUsed/>
    <w:rsid w:val="00BD0F14"/>
    <w:rPr>
      <w:color w:val="0000FF" w:themeColor="hyperlink"/>
      <w:u w:val="single"/>
    </w:rPr>
  </w:style>
  <w:style w:type="paragraph" w:styleId="Revision">
    <w:name w:val="Revision"/>
    <w:hidden/>
    <w:uiPriority w:val="99"/>
    <w:semiHidden/>
    <w:rsid w:val="00C6603F"/>
    <w:pPr>
      <w:spacing w:before="0"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678FB-5484-4048-9CF8-9F815868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Ngọc Ánh</cp:lastModifiedBy>
  <cp:revision>44</cp:revision>
  <dcterms:created xsi:type="dcterms:W3CDTF">2018-04-20T15:44:00Z</dcterms:created>
  <dcterms:modified xsi:type="dcterms:W3CDTF">2018-04-22T11:05:00Z</dcterms:modified>
</cp:coreProperties>
</file>